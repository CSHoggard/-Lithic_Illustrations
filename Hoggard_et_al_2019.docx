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E7477" w14:textId="77777777" w:rsidR="00713C50" w:rsidRPr="007436BD" w:rsidRDefault="00713C50" w:rsidP="00A33810">
      <w:pPr>
        <w:rPr>
          <w:rFonts w:ascii="Times New Roman" w:hAnsi="Times New Roman" w:cs="Times New Roman"/>
          <w:b/>
          <w:bCs/>
          <w:sz w:val="20"/>
          <w:szCs w:val="20"/>
        </w:rPr>
      </w:pPr>
      <w:r w:rsidRPr="007436BD">
        <w:rPr>
          <w:rFonts w:ascii="Times New Roman" w:hAnsi="Times New Roman" w:cs="Times New Roman"/>
          <w:b/>
          <w:bCs/>
          <w:sz w:val="20"/>
          <w:szCs w:val="20"/>
        </w:rPr>
        <w:t>Evaluating the Suitability of Lithic Illustrations in Morphometric Analyses</w:t>
      </w:r>
    </w:p>
    <w:p w14:paraId="1646C416" w14:textId="77777777" w:rsidR="00713C50" w:rsidRPr="007436BD" w:rsidRDefault="00713C50" w:rsidP="00A33810">
      <w:pPr>
        <w:rPr>
          <w:rFonts w:ascii="Times New Roman" w:hAnsi="Times New Roman" w:cs="Times New Roman"/>
          <w:sz w:val="20"/>
          <w:szCs w:val="20"/>
          <w:vertAlign w:val="superscript"/>
        </w:rPr>
      </w:pPr>
      <w:r w:rsidRPr="007436BD">
        <w:rPr>
          <w:rFonts w:ascii="Times New Roman" w:hAnsi="Times New Roman" w:cs="Times New Roman"/>
          <w:sz w:val="20"/>
          <w:szCs w:val="20"/>
        </w:rPr>
        <w:t>Christian Steven Hoggard</w:t>
      </w:r>
      <w:r w:rsidRPr="007436BD">
        <w:rPr>
          <w:rFonts w:ascii="Times New Roman" w:hAnsi="Times New Roman" w:cs="Times New Roman"/>
          <w:sz w:val="20"/>
          <w:szCs w:val="20"/>
          <w:vertAlign w:val="superscript"/>
        </w:rPr>
        <w:t>1</w:t>
      </w:r>
      <w:r w:rsidRPr="007436BD">
        <w:rPr>
          <w:rFonts w:ascii="Times New Roman" w:hAnsi="Times New Roman" w:cs="Times New Roman"/>
          <w:sz w:val="20"/>
          <w:szCs w:val="20"/>
        </w:rPr>
        <w:t>, Thomas Birch</w:t>
      </w:r>
      <w:r w:rsidR="00A33810" w:rsidRPr="007436BD">
        <w:rPr>
          <w:rFonts w:ascii="Times New Roman" w:hAnsi="Times New Roman" w:cs="Times New Roman"/>
          <w:sz w:val="20"/>
          <w:szCs w:val="20"/>
          <w:vertAlign w:val="superscript"/>
        </w:rPr>
        <w:t>2</w:t>
      </w:r>
      <w:r w:rsidRPr="007436BD">
        <w:rPr>
          <w:rFonts w:ascii="Times New Roman" w:hAnsi="Times New Roman" w:cs="Times New Roman"/>
          <w:sz w:val="20"/>
          <w:szCs w:val="20"/>
        </w:rPr>
        <w:t>, Cory Marie Stade</w:t>
      </w:r>
      <w:r w:rsidRPr="007436BD">
        <w:rPr>
          <w:rFonts w:ascii="Times New Roman" w:hAnsi="Times New Roman" w:cs="Times New Roman"/>
          <w:sz w:val="20"/>
          <w:szCs w:val="20"/>
          <w:vertAlign w:val="superscript"/>
        </w:rPr>
        <w:t>1</w:t>
      </w:r>
      <w:r w:rsidRPr="007436BD">
        <w:rPr>
          <w:rFonts w:ascii="Times New Roman" w:hAnsi="Times New Roman" w:cs="Times New Roman"/>
          <w:sz w:val="20"/>
          <w:szCs w:val="20"/>
        </w:rPr>
        <w:t>, Katrien Janin</w:t>
      </w:r>
      <w:r w:rsidR="00A33810" w:rsidRPr="007436BD">
        <w:rPr>
          <w:rFonts w:ascii="Times New Roman" w:hAnsi="Times New Roman" w:cs="Times New Roman"/>
          <w:sz w:val="20"/>
          <w:szCs w:val="20"/>
          <w:vertAlign w:val="superscript"/>
        </w:rPr>
        <w:t>3</w:t>
      </w:r>
      <w:r w:rsidRPr="007436BD">
        <w:rPr>
          <w:rFonts w:ascii="Times New Roman" w:hAnsi="Times New Roman" w:cs="Times New Roman"/>
          <w:sz w:val="20"/>
          <w:szCs w:val="20"/>
        </w:rPr>
        <w:t xml:space="preserve"> and Felix Riede</w:t>
      </w:r>
      <w:r w:rsidR="00A33810" w:rsidRPr="007436BD">
        <w:rPr>
          <w:rFonts w:ascii="Times New Roman" w:hAnsi="Times New Roman" w:cs="Times New Roman"/>
          <w:sz w:val="20"/>
          <w:szCs w:val="20"/>
          <w:vertAlign w:val="superscript"/>
        </w:rPr>
        <w:t>4</w:t>
      </w:r>
    </w:p>
    <w:p w14:paraId="33DD4514" w14:textId="77777777" w:rsidR="00A33810" w:rsidRPr="007436BD" w:rsidRDefault="00A33810" w:rsidP="00A33810">
      <w:pPr>
        <w:rPr>
          <w:rFonts w:ascii="Times New Roman" w:hAnsi="Times New Roman" w:cs="Times New Roman"/>
          <w:sz w:val="20"/>
          <w:szCs w:val="20"/>
          <w:vertAlign w:val="superscript"/>
        </w:rPr>
      </w:pPr>
    </w:p>
    <w:p w14:paraId="4AAFD5E0" w14:textId="77777777" w:rsidR="00A33810" w:rsidRPr="007436BD" w:rsidRDefault="00A33810" w:rsidP="00A33810">
      <w:pPr>
        <w:rPr>
          <w:rFonts w:ascii="Times New Roman" w:hAnsi="Times New Roman" w:cs="Times New Roman"/>
          <w:sz w:val="20"/>
          <w:szCs w:val="20"/>
        </w:rPr>
      </w:pPr>
      <w:r w:rsidRPr="007436BD">
        <w:rPr>
          <w:rFonts w:ascii="Times New Roman" w:hAnsi="Times New Roman" w:cs="Times New Roman"/>
          <w:sz w:val="20"/>
          <w:szCs w:val="20"/>
          <w:vertAlign w:val="superscript"/>
        </w:rPr>
        <w:t>1</w:t>
      </w:r>
      <w:r w:rsidRPr="007436BD">
        <w:rPr>
          <w:rFonts w:ascii="Times New Roman" w:hAnsi="Times New Roman" w:cs="Times New Roman"/>
          <w:sz w:val="20"/>
          <w:szCs w:val="20"/>
        </w:rPr>
        <w:t xml:space="preserve"> Department of Archaeology and Anthropology, University of Southampton, Highfield Road, Southampton, SO17 1BF, United Kingdom.</w:t>
      </w:r>
    </w:p>
    <w:p w14:paraId="56ACC266" w14:textId="77777777" w:rsidR="00A33810" w:rsidRPr="007436BD" w:rsidRDefault="00A33810" w:rsidP="00A33810">
      <w:pPr>
        <w:rPr>
          <w:rFonts w:ascii="Times New Roman" w:hAnsi="Times New Roman" w:cs="Times New Roman"/>
          <w:sz w:val="20"/>
          <w:szCs w:val="20"/>
        </w:rPr>
      </w:pPr>
      <w:r w:rsidRPr="007436BD">
        <w:rPr>
          <w:rFonts w:ascii="Times New Roman" w:hAnsi="Times New Roman" w:cs="Times New Roman"/>
          <w:sz w:val="20"/>
          <w:szCs w:val="20"/>
          <w:vertAlign w:val="superscript"/>
        </w:rPr>
        <w:t>2</w:t>
      </w:r>
      <w:r w:rsidRPr="007436BD">
        <w:rPr>
          <w:rFonts w:ascii="Times New Roman" w:hAnsi="Times New Roman" w:cs="Times New Roman"/>
          <w:sz w:val="20"/>
          <w:szCs w:val="20"/>
        </w:rPr>
        <w:t xml:space="preserve"> Centre for Urban Network Evolutions (UrbNet), Aarhus University, Moesgård Allé 20, Højbjerg, 8270, Denmark.</w:t>
      </w:r>
    </w:p>
    <w:p w14:paraId="3CAA9C98" w14:textId="77777777" w:rsidR="00A33810" w:rsidRPr="007436BD" w:rsidRDefault="00A33810" w:rsidP="00A33810">
      <w:pPr>
        <w:rPr>
          <w:rFonts w:ascii="Times New Roman" w:hAnsi="Times New Roman" w:cs="Times New Roman"/>
          <w:sz w:val="20"/>
          <w:szCs w:val="20"/>
        </w:rPr>
      </w:pPr>
      <w:r w:rsidRPr="007436BD">
        <w:rPr>
          <w:rFonts w:ascii="Times New Roman" w:hAnsi="Times New Roman" w:cs="Times New Roman"/>
          <w:sz w:val="20"/>
          <w:szCs w:val="20"/>
          <w:vertAlign w:val="superscript"/>
        </w:rPr>
        <w:t xml:space="preserve">3 </w:t>
      </w:r>
      <w:r w:rsidRPr="007436BD">
        <w:rPr>
          <w:rFonts w:ascii="Times New Roman" w:hAnsi="Times New Roman" w:cs="Times New Roman"/>
          <w:sz w:val="20"/>
          <w:szCs w:val="20"/>
        </w:rPr>
        <w:t>Department of Archaeology, University of Cambridge, Downing Street, Cambridge, CB2 3ER, United Kingdom.</w:t>
      </w:r>
    </w:p>
    <w:p w14:paraId="78464F61" w14:textId="77777777" w:rsidR="00A33810" w:rsidRPr="007436BD" w:rsidRDefault="00A33810" w:rsidP="00A33810">
      <w:pPr>
        <w:rPr>
          <w:rFonts w:ascii="Times New Roman" w:hAnsi="Times New Roman" w:cs="Times New Roman"/>
          <w:sz w:val="20"/>
          <w:szCs w:val="20"/>
        </w:rPr>
      </w:pPr>
      <w:r w:rsidRPr="007436BD">
        <w:rPr>
          <w:rFonts w:ascii="Times New Roman" w:hAnsi="Times New Roman" w:cs="Times New Roman"/>
          <w:sz w:val="20"/>
          <w:szCs w:val="20"/>
          <w:vertAlign w:val="superscript"/>
        </w:rPr>
        <w:t xml:space="preserve">4 </w:t>
      </w:r>
      <w:r w:rsidRPr="007436BD">
        <w:rPr>
          <w:rFonts w:ascii="Times New Roman" w:hAnsi="Times New Roman" w:cs="Times New Roman"/>
          <w:sz w:val="20"/>
          <w:szCs w:val="20"/>
        </w:rPr>
        <w:t>Department of Archaeology and Heritage Studies, Aarhus University, Moesgård Allé 20, Højbjerg, 8270, Denmark.</w:t>
      </w:r>
    </w:p>
    <w:p w14:paraId="3C60261D" w14:textId="77777777" w:rsidR="00A33810" w:rsidRPr="007436BD" w:rsidRDefault="00A33810" w:rsidP="00A33810">
      <w:pPr>
        <w:rPr>
          <w:rFonts w:ascii="Times New Roman" w:hAnsi="Times New Roman" w:cs="Times New Roman"/>
          <w:sz w:val="20"/>
          <w:szCs w:val="20"/>
        </w:rPr>
      </w:pPr>
    </w:p>
    <w:p w14:paraId="4FA2F356" w14:textId="07314C21" w:rsidR="00A33810" w:rsidRPr="007436BD" w:rsidRDefault="00A33810" w:rsidP="00A33810">
      <w:pPr>
        <w:rPr>
          <w:rFonts w:ascii="Times New Roman" w:hAnsi="Times New Roman" w:cs="Times New Roman"/>
          <w:sz w:val="20"/>
          <w:szCs w:val="20"/>
        </w:rPr>
      </w:pPr>
      <w:r w:rsidRPr="007436BD">
        <w:rPr>
          <w:rFonts w:ascii="Times New Roman" w:hAnsi="Times New Roman" w:cs="Times New Roman"/>
          <w:sz w:val="20"/>
          <w:szCs w:val="20"/>
        </w:rPr>
        <w:t xml:space="preserve">Corresponding </w:t>
      </w:r>
      <w:r w:rsidR="00B23A5C" w:rsidRPr="007436BD">
        <w:rPr>
          <w:rFonts w:ascii="Times New Roman" w:hAnsi="Times New Roman" w:cs="Times New Roman"/>
          <w:sz w:val="20"/>
          <w:szCs w:val="20"/>
        </w:rPr>
        <w:t>A</w:t>
      </w:r>
      <w:r w:rsidRPr="007436BD">
        <w:rPr>
          <w:rFonts w:ascii="Times New Roman" w:hAnsi="Times New Roman" w:cs="Times New Roman"/>
          <w:sz w:val="20"/>
          <w:szCs w:val="20"/>
        </w:rPr>
        <w:t xml:space="preserve">uthor: Christian Steven Hoggard </w:t>
      </w:r>
      <w:r w:rsidR="00280E02" w:rsidRPr="007436BD">
        <w:rPr>
          <w:rFonts w:ascii="Times New Roman" w:hAnsi="Times New Roman" w:cs="Times New Roman"/>
          <w:sz w:val="20"/>
          <w:szCs w:val="20"/>
        </w:rPr>
        <w:t>(</w:t>
      </w:r>
      <w:hyperlink r:id="rId8" w:history="1">
        <w:r w:rsidR="00280E02" w:rsidRPr="007436BD">
          <w:rPr>
            <w:rStyle w:val="Hyperlink"/>
            <w:rFonts w:ascii="Times New Roman" w:hAnsi="Times New Roman" w:cs="Times New Roman"/>
            <w:sz w:val="20"/>
            <w:szCs w:val="20"/>
          </w:rPr>
          <w:t>C.S.Hoggard@soton.ac.uk</w:t>
        </w:r>
      </w:hyperlink>
      <w:r w:rsidRPr="007436BD">
        <w:rPr>
          <w:rFonts w:ascii="Times New Roman" w:hAnsi="Times New Roman" w:cs="Times New Roman"/>
          <w:sz w:val="20"/>
          <w:szCs w:val="20"/>
        </w:rPr>
        <w:t>)</w:t>
      </w:r>
    </w:p>
    <w:p w14:paraId="395E0B0D" w14:textId="334CC3AB" w:rsidR="00A33810" w:rsidRPr="007436BD" w:rsidRDefault="00A33810" w:rsidP="00A33810">
      <w:pPr>
        <w:rPr>
          <w:rFonts w:ascii="Times New Roman" w:hAnsi="Times New Roman" w:cs="Times New Roman"/>
          <w:sz w:val="20"/>
          <w:szCs w:val="20"/>
        </w:rPr>
      </w:pPr>
    </w:p>
    <w:p w14:paraId="22FB4CC4" w14:textId="65E2BD51" w:rsidR="00726908" w:rsidRPr="007436BD" w:rsidRDefault="00726908" w:rsidP="00726908">
      <w:pPr>
        <w:spacing w:after="0"/>
        <w:rPr>
          <w:rFonts w:ascii="Times New Roman" w:hAnsi="Times New Roman" w:cs="Times New Roman"/>
          <w:sz w:val="20"/>
          <w:szCs w:val="20"/>
        </w:rPr>
      </w:pPr>
      <w:r w:rsidRPr="007436BD">
        <w:rPr>
          <w:rFonts w:ascii="Times New Roman" w:hAnsi="Times New Roman" w:cs="Times New Roman"/>
          <w:sz w:val="20"/>
          <w:szCs w:val="20"/>
        </w:rPr>
        <w:t>ORCID</w:t>
      </w:r>
      <w:r w:rsidR="007D7CF8">
        <w:rPr>
          <w:rFonts w:ascii="Times New Roman" w:hAnsi="Times New Roman" w:cs="Times New Roman"/>
          <w:sz w:val="20"/>
          <w:szCs w:val="20"/>
        </w:rPr>
        <w:t xml:space="preserve"> (where possible)</w:t>
      </w:r>
      <w:r w:rsidRPr="007436BD">
        <w:rPr>
          <w:rFonts w:ascii="Times New Roman" w:hAnsi="Times New Roman" w:cs="Times New Roman"/>
          <w:sz w:val="20"/>
          <w:szCs w:val="20"/>
        </w:rPr>
        <w:t>:</w:t>
      </w:r>
    </w:p>
    <w:p w14:paraId="0DF8437D" w14:textId="2C60742C" w:rsidR="00726908" w:rsidRPr="007436BD" w:rsidRDefault="00726908" w:rsidP="00726908">
      <w:pPr>
        <w:spacing w:after="0"/>
        <w:rPr>
          <w:rFonts w:ascii="Times New Roman" w:hAnsi="Times New Roman" w:cs="Times New Roman"/>
          <w:sz w:val="20"/>
          <w:szCs w:val="20"/>
        </w:rPr>
      </w:pPr>
      <w:r w:rsidRPr="007436BD">
        <w:rPr>
          <w:rFonts w:ascii="Times New Roman" w:hAnsi="Times New Roman" w:cs="Times New Roman"/>
          <w:sz w:val="20"/>
          <w:szCs w:val="20"/>
        </w:rPr>
        <w:t>Christian Steven Hoggard (0000-0002-0022-3605)</w:t>
      </w:r>
    </w:p>
    <w:p w14:paraId="0F5E2B5D" w14:textId="5F82CE9A" w:rsidR="00726908" w:rsidRPr="007436BD" w:rsidRDefault="00726908" w:rsidP="00726908">
      <w:pPr>
        <w:spacing w:after="0"/>
        <w:rPr>
          <w:rFonts w:ascii="Times New Roman" w:hAnsi="Times New Roman" w:cs="Times New Roman"/>
          <w:sz w:val="20"/>
          <w:szCs w:val="20"/>
        </w:rPr>
      </w:pPr>
      <w:r w:rsidRPr="007436BD">
        <w:rPr>
          <w:rFonts w:ascii="Times New Roman" w:hAnsi="Times New Roman" w:cs="Times New Roman"/>
          <w:sz w:val="20"/>
          <w:szCs w:val="20"/>
        </w:rPr>
        <w:t>Thomas Birch (0000-0002-4568-9767)</w:t>
      </w:r>
    </w:p>
    <w:p w14:paraId="2EF99278" w14:textId="4BE501BF" w:rsidR="00726908" w:rsidRPr="007436BD" w:rsidRDefault="00726908" w:rsidP="00726908">
      <w:pPr>
        <w:spacing w:after="0"/>
        <w:rPr>
          <w:rFonts w:ascii="Times New Roman" w:hAnsi="Times New Roman" w:cs="Times New Roman"/>
          <w:sz w:val="20"/>
          <w:szCs w:val="20"/>
        </w:rPr>
      </w:pPr>
      <w:r w:rsidRPr="007436BD">
        <w:rPr>
          <w:rFonts w:ascii="Times New Roman" w:hAnsi="Times New Roman" w:cs="Times New Roman"/>
          <w:sz w:val="20"/>
          <w:szCs w:val="20"/>
        </w:rPr>
        <w:t>Cory Marie Stade (0000-0003-1122-4846)</w:t>
      </w:r>
    </w:p>
    <w:p w14:paraId="20C483A2" w14:textId="1904D9FC" w:rsidR="00726908" w:rsidRPr="007436BD" w:rsidRDefault="00726908" w:rsidP="00726908">
      <w:pPr>
        <w:spacing w:after="0"/>
        <w:rPr>
          <w:rFonts w:ascii="Times New Roman" w:hAnsi="Times New Roman" w:cs="Times New Roman"/>
          <w:sz w:val="20"/>
          <w:szCs w:val="20"/>
        </w:rPr>
      </w:pPr>
      <w:r w:rsidRPr="007436BD">
        <w:rPr>
          <w:rFonts w:ascii="Times New Roman" w:hAnsi="Times New Roman" w:cs="Times New Roman"/>
          <w:sz w:val="20"/>
          <w:szCs w:val="20"/>
        </w:rPr>
        <w:t>Felix Riede (0000-0002-4879-7157)</w:t>
      </w:r>
    </w:p>
    <w:p w14:paraId="6E0F9225" w14:textId="77777777" w:rsidR="00726908" w:rsidRPr="007436BD" w:rsidRDefault="00726908" w:rsidP="00A33810">
      <w:pPr>
        <w:rPr>
          <w:rFonts w:ascii="Times New Roman" w:hAnsi="Times New Roman" w:cs="Times New Roman"/>
          <w:sz w:val="20"/>
          <w:szCs w:val="20"/>
        </w:rPr>
      </w:pPr>
    </w:p>
    <w:p w14:paraId="67DABF45" w14:textId="77777777" w:rsidR="00A33810" w:rsidRPr="007436BD" w:rsidRDefault="00A33810" w:rsidP="00A33810">
      <w:pPr>
        <w:rPr>
          <w:rFonts w:ascii="Times New Roman" w:hAnsi="Times New Roman" w:cs="Times New Roman"/>
          <w:b/>
          <w:bCs/>
          <w:sz w:val="20"/>
          <w:szCs w:val="20"/>
        </w:rPr>
      </w:pPr>
      <w:r w:rsidRPr="007436BD">
        <w:rPr>
          <w:rFonts w:ascii="Times New Roman" w:hAnsi="Times New Roman" w:cs="Times New Roman"/>
          <w:b/>
          <w:bCs/>
          <w:sz w:val="20"/>
          <w:szCs w:val="20"/>
        </w:rPr>
        <w:t>Abstract</w:t>
      </w:r>
    </w:p>
    <w:p w14:paraId="4DE8BA31" w14:textId="73CEF011" w:rsidR="00BE2C9F" w:rsidRPr="007436BD" w:rsidRDefault="00A33810" w:rsidP="00A33810">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Illustrations of lithic artefact</w:t>
      </w:r>
      <w:r w:rsidR="005D22D5" w:rsidRPr="007436BD">
        <w:rPr>
          <w:rFonts w:ascii="Times New Roman" w:hAnsi="Times New Roman" w:cs="Times New Roman"/>
          <w:sz w:val="20"/>
          <w:szCs w:val="20"/>
        </w:rPr>
        <w:t>s</w:t>
      </w:r>
      <w:r w:rsidRPr="007436BD">
        <w:rPr>
          <w:rFonts w:ascii="Times New Roman" w:hAnsi="Times New Roman" w:cs="Times New Roman"/>
          <w:sz w:val="20"/>
          <w:szCs w:val="20"/>
        </w:rPr>
        <w:t xml:space="preserve"> are an abundant source of morphological and technological information for those interested in our human past. As a typical part of archaeological reports and publications, lithic drawings are - or have to be </w:t>
      </w:r>
      <w:r w:rsidR="00BE2C9F" w:rsidRPr="007436BD">
        <w:rPr>
          <w:rFonts w:ascii="Times New Roman" w:hAnsi="Times New Roman" w:cs="Times New Roman"/>
          <w:sz w:val="20"/>
          <w:szCs w:val="20"/>
        </w:rPr>
        <w:t>–</w:t>
      </w:r>
      <w:r w:rsidRPr="007436BD">
        <w:rPr>
          <w:rFonts w:ascii="Times New Roman" w:hAnsi="Times New Roman" w:cs="Times New Roman"/>
          <w:sz w:val="20"/>
          <w:szCs w:val="20"/>
        </w:rPr>
        <w:t xml:space="preserve"> </w:t>
      </w:r>
      <w:r w:rsidR="00BE2C9F" w:rsidRPr="007436BD">
        <w:rPr>
          <w:rFonts w:ascii="Times New Roman" w:hAnsi="Times New Roman" w:cs="Times New Roman"/>
          <w:sz w:val="20"/>
          <w:szCs w:val="20"/>
        </w:rPr>
        <w:t>trusted as faithful reproduction</w:t>
      </w:r>
      <w:r w:rsidR="0047562A">
        <w:rPr>
          <w:rFonts w:ascii="Times New Roman" w:hAnsi="Times New Roman" w:cs="Times New Roman"/>
          <w:sz w:val="20"/>
          <w:szCs w:val="20"/>
        </w:rPr>
        <w:t>s</w:t>
      </w:r>
      <w:r w:rsidR="00BE2C9F" w:rsidRPr="007436BD">
        <w:rPr>
          <w:rFonts w:ascii="Times New Roman" w:hAnsi="Times New Roman" w:cs="Times New Roman"/>
          <w:sz w:val="20"/>
          <w:szCs w:val="20"/>
        </w:rPr>
        <w:t xml:space="preserve"> of the selected artefacts. Despite the considerable epistemic work lithic illustrations </w:t>
      </w:r>
      <w:r w:rsidR="00DC5D16">
        <w:rPr>
          <w:rFonts w:ascii="Times New Roman" w:hAnsi="Times New Roman" w:cs="Times New Roman"/>
          <w:sz w:val="20"/>
          <w:szCs w:val="20"/>
        </w:rPr>
        <w:t xml:space="preserve">(and illustrators) </w:t>
      </w:r>
      <w:r w:rsidR="00BE2C9F" w:rsidRPr="007436BD">
        <w:rPr>
          <w:rFonts w:ascii="Times New Roman" w:hAnsi="Times New Roman" w:cs="Times New Roman"/>
          <w:sz w:val="20"/>
          <w:szCs w:val="20"/>
        </w:rPr>
        <w:t xml:space="preserve">are expected to do, usually little information is available regarding the illustrator’s technical skill; thus, it remains unknown whether </w:t>
      </w:r>
      <w:r w:rsidR="00DC5D16" w:rsidRPr="00DC5D16">
        <w:rPr>
          <w:rFonts w:ascii="Times New Roman" w:hAnsi="Times New Roman" w:cs="Times New Roman"/>
          <w:sz w:val="20"/>
          <w:szCs w:val="20"/>
        </w:rPr>
        <w:t xml:space="preserve">drawings produced by </w:t>
      </w:r>
      <w:r w:rsidR="00DC5D16">
        <w:rPr>
          <w:rFonts w:ascii="Times New Roman" w:hAnsi="Times New Roman" w:cs="Times New Roman"/>
          <w:sz w:val="20"/>
          <w:szCs w:val="20"/>
        </w:rPr>
        <w:t>i</w:t>
      </w:r>
      <w:r w:rsidR="00DC5D16" w:rsidRPr="00DC5D16">
        <w:rPr>
          <w:rFonts w:ascii="Times New Roman" w:hAnsi="Times New Roman" w:cs="Times New Roman"/>
          <w:sz w:val="20"/>
          <w:szCs w:val="20"/>
        </w:rPr>
        <w:t xml:space="preserve">llustrators of differing technical skill </w:t>
      </w:r>
      <w:r w:rsidR="00BE2C9F" w:rsidRPr="007436BD">
        <w:rPr>
          <w:rFonts w:ascii="Times New Roman" w:hAnsi="Times New Roman" w:cs="Times New Roman"/>
          <w:sz w:val="20"/>
          <w:szCs w:val="20"/>
        </w:rPr>
        <w:t>are comparable or produce images of equal analytical potential to other media</w:t>
      </w:r>
      <w:r w:rsidR="005D22D5" w:rsidRPr="007436BD">
        <w:rPr>
          <w:rFonts w:ascii="Times New Roman" w:hAnsi="Times New Roman" w:cs="Times New Roman"/>
          <w:sz w:val="20"/>
          <w:szCs w:val="20"/>
        </w:rPr>
        <w:t>,</w:t>
      </w:r>
      <w:r w:rsidR="00BE2C9F" w:rsidRPr="007436BD">
        <w:rPr>
          <w:rFonts w:ascii="Times New Roman" w:hAnsi="Times New Roman" w:cs="Times New Roman"/>
          <w:sz w:val="20"/>
          <w:szCs w:val="20"/>
        </w:rPr>
        <w:t xml:space="preserve"> e.g. photographs. The issue of lithic illustration accuracy is brought to the fore by the recent emergence of geometric morphometric approaches as innovative and powerful ways of describing and analysing complex shapes</w:t>
      </w:r>
      <w:r w:rsidR="005D22D5" w:rsidRPr="007436BD">
        <w:rPr>
          <w:rFonts w:ascii="Times New Roman" w:hAnsi="Times New Roman" w:cs="Times New Roman"/>
          <w:sz w:val="20"/>
          <w:szCs w:val="20"/>
        </w:rPr>
        <w:t>,</w:t>
      </w:r>
      <w:r w:rsidR="00BE2C9F" w:rsidRPr="007436BD">
        <w:rPr>
          <w:rFonts w:ascii="Times New Roman" w:hAnsi="Times New Roman" w:cs="Times New Roman"/>
          <w:sz w:val="20"/>
          <w:szCs w:val="20"/>
        </w:rPr>
        <w:t xml:space="preserve"> </w:t>
      </w:r>
      <w:r w:rsidR="005D22D5" w:rsidRPr="007436BD">
        <w:rPr>
          <w:rFonts w:ascii="Times New Roman" w:hAnsi="Times New Roman" w:cs="Times New Roman"/>
          <w:sz w:val="20"/>
          <w:szCs w:val="20"/>
        </w:rPr>
        <w:t>as</w:t>
      </w:r>
      <w:r w:rsidR="009A6228" w:rsidRPr="007436BD">
        <w:rPr>
          <w:rFonts w:ascii="Times New Roman" w:hAnsi="Times New Roman" w:cs="Times New Roman"/>
          <w:sz w:val="20"/>
          <w:szCs w:val="20"/>
        </w:rPr>
        <w:t xml:space="preserve"> </w:t>
      </w:r>
      <w:r w:rsidR="00BE2C9F" w:rsidRPr="007436BD">
        <w:rPr>
          <w:rFonts w:ascii="Times New Roman" w:hAnsi="Times New Roman" w:cs="Times New Roman"/>
          <w:sz w:val="20"/>
          <w:szCs w:val="20"/>
        </w:rPr>
        <w:t xml:space="preserve">lithic illustrations provide one of the key sources for such analyses. Motivated by these issues, we present an experiment investigating the degree of error observed in illustrations of differing technical illustrative skill. Analyses suggest that lithic illustrations produced by individuals with a variety of experience in drawing lithics </w:t>
      </w:r>
      <w:r w:rsidR="005D22D5" w:rsidRPr="007436BD">
        <w:rPr>
          <w:rFonts w:ascii="Times New Roman" w:hAnsi="Times New Roman" w:cs="Times New Roman"/>
          <w:sz w:val="20"/>
          <w:szCs w:val="20"/>
        </w:rPr>
        <w:t>create</w:t>
      </w:r>
      <w:r w:rsidR="00BE2C9F" w:rsidRPr="007436BD">
        <w:rPr>
          <w:rFonts w:ascii="Times New Roman" w:hAnsi="Times New Roman" w:cs="Times New Roman"/>
          <w:sz w:val="20"/>
          <w:szCs w:val="20"/>
        </w:rPr>
        <w:t>, in the majority of instances, equally faithful representations</w:t>
      </w:r>
      <w:r w:rsidR="009A6228" w:rsidRPr="007436BD">
        <w:rPr>
          <w:rFonts w:ascii="Times New Roman" w:hAnsi="Times New Roman" w:cs="Times New Roman"/>
          <w:sz w:val="20"/>
          <w:szCs w:val="20"/>
        </w:rPr>
        <w:t xml:space="preserve"> (in outline shape)</w:t>
      </w:r>
      <w:r w:rsidR="00BE2C9F" w:rsidRPr="007436BD">
        <w:rPr>
          <w:rFonts w:ascii="Times New Roman" w:hAnsi="Times New Roman" w:cs="Times New Roman"/>
          <w:sz w:val="20"/>
          <w:szCs w:val="20"/>
        </w:rPr>
        <w:t xml:space="preserve"> of chipped stone artefacts. With error observed in a small number of instances, archaeologists are still urged to be critical of an illustration’s source prior to lineal and geometric morphometric methodologies. </w:t>
      </w:r>
      <w:r w:rsidR="00E14792">
        <w:rPr>
          <w:rFonts w:ascii="Times New Roman" w:hAnsi="Times New Roman" w:cs="Times New Roman"/>
          <w:sz w:val="20"/>
          <w:szCs w:val="20"/>
        </w:rPr>
        <w:t>D</w:t>
      </w:r>
      <w:r w:rsidR="00BE2C9F" w:rsidRPr="007436BD">
        <w:rPr>
          <w:rFonts w:ascii="Times New Roman" w:hAnsi="Times New Roman" w:cs="Times New Roman"/>
          <w:sz w:val="20"/>
          <w:szCs w:val="20"/>
        </w:rPr>
        <w:t>espite this, archaeologists can be confident in their exactitude and we remain strong advocates in favour of lithic illustrations as a readily available legacy resource for morphometric analyses.</w:t>
      </w:r>
    </w:p>
    <w:p w14:paraId="743BDADD" w14:textId="77777777" w:rsidR="00BE2C9F" w:rsidRPr="007436BD" w:rsidRDefault="00BE2C9F" w:rsidP="00A33810">
      <w:pPr>
        <w:spacing w:line="360" w:lineRule="auto"/>
        <w:jc w:val="both"/>
        <w:rPr>
          <w:rFonts w:ascii="Times New Roman" w:hAnsi="Times New Roman" w:cs="Times New Roman"/>
          <w:sz w:val="20"/>
          <w:szCs w:val="20"/>
        </w:rPr>
      </w:pPr>
    </w:p>
    <w:p w14:paraId="37485429" w14:textId="065CDB21" w:rsidR="00BE2C9F" w:rsidRPr="007436BD" w:rsidRDefault="00BE2C9F" w:rsidP="00A33810">
      <w:pPr>
        <w:spacing w:line="360" w:lineRule="auto"/>
        <w:jc w:val="both"/>
        <w:rPr>
          <w:rFonts w:ascii="Times New Roman" w:hAnsi="Times New Roman" w:cs="Times New Roman"/>
          <w:sz w:val="20"/>
          <w:szCs w:val="20"/>
        </w:rPr>
      </w:pPr>
      <w:r w:rsidRPr="007436BD">
        <w:rPr>
          <w:rFonts w:ascii="Times New Roman" w:hAnsi="Times New Roman" w:cs="Times New Roman"/>
          <w:b/>
          <w:bCs/>
          <w:sz w:val="20"/>
          <w:szCs w:val="20"/>
        </w:rPr>
        <w:t>Keywords</w:t>
      </w:r>
      <w:r w:rsidRPr="007436BD">
        <w:rPr>
          <w:rFonts w:ascii="Times New Roman" w:hAnsi="Times New Roman" w:cs="Times New Roman"/>
          <w:sz w:val="20"/>
          <w:szCs w:val="20"/>
        </w:rPr>
        <w:t>: LITHIC</w:t>
      </w:r>
      <w:r w:rsidR="00726908" w:rsidRPr="007436BD">
        <w:rPr>
          <w:rFonts w:ascii="Times New Roman" w:hAnsi="Times New Roman" w:cs="Times New Roman"/>
          <w:sz w:val="20"/>
          <w:szCs w:val="20"/>
        </w:rPr>
        <w:t>S;</w:t>
      </w:r>
      <w:r w:rsidRPr="007436BD">
        <w:rPr>
          <w:rFonts w:ascii="Times New Roman" w:hAnsi="Times New Roman" w:cs="Times New Roman"/>
          <w:sz w:val="20"/>
          <w:szCs w:val="20"/>
        </w:rPr>
        <w:t xml:space="preserve"> ILLUSTRATION; GEOMETRIC MORPHOMETRIC; STONE TOOLS</w:t>
      </w:r>
    </w:p>
    <w:p w14:paraId="6CD176BE" w14:textId="77777777" w:rsidR="00BE2C9F" w:rsidRPr="007436BD" w:rsidRDefault="00BE2C9F" w:rsidP="00A33810">
      <w:pPr>
        <w:spacing w:line="360" w:lineRule="auto"/>
        <w:jc w:val="both"/>
        <w:rPr>
          <w:rFonts w:ascii="Times New Roman" w:hAnsi="Times New Roman" w:cs="Times New Roman"/>
          <w:sz w:val="20"/>
          <w:szCs w:val="20"/>
        </w:rPr>
      </w:pPr>
    </w:p>
    <w:p w14:paraId="3AC54CA9" w14:textId="64DCAC57" w:rsidR="00A33810" w:rsidRPr="007436BD" w:rsidRDefault="00BE2C9F" w:rsidP="00A33810">
      <w:pPr>
        <w:spacing w:line="360" w:lineRule="auto"/>
        <w:jc w:val="both"/>
        <w:rPr>
          <w:rFonts w:ascii="Times New Roman" w:hAnsi="Times New Roman" w:cs="Times New Roman"/>
          <w:b/>
          <w:bCs/>
          <w:sz w:val="20"/>
          <w:szCs w:val="20"/>
        </w:rPr>
      </w:pPr>
      <w:r w:rsidRPr="007436BD">
        <w:rPr>
          <w:rFonts w:ascii="Times New Roman" w:hAnsi="Times New Roman" w:cs="Times New Roman"/>
          <w:b/>
          <w:bCs/>
          <w:sz w:val="20"/>
          <w:szCs w:val="20"/>
        </w:rPr>
        <w:t>Introduction</w:t>
      </w:r>
    </w:p>
    <w:p w14:paraId="3E1AD021" w14:textId="4AA40DF0" w:rsidR="00BE2C9F" w:rsidRPr="007436BD" w:rsidRDefault="00BE2C9F" w:rsidP="00A33810">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Lithic illustrations testify how archaeologists have, for over a century, visually described and documented the morphological and technological characteristics of this omnipresent material culture. From the commissioned wood-engravings by Fairholt and Swain</w:t>
      </w:r>
      <w:r w:rsidR="00A11149">
        <w:rPr>
          <w:rFonts w:ascii="Times New Roman" w:hAnsi="Times New Roman" w:cs="Times New Roman"/>
          <w:sz w:val="20"/>
          <w:szCs w:val="20"/>
        </w:rPr>
        <w:t xml:space="preserve"> </w:t>
      </w:r>
      <w:r w:rsidR="00A11149">
        <w:rPr>
          <w:rFonts w:ascii="Times New Roman" w:hAnsi="Times New Roman" w:cs="Times New Roman"/>
          <w:sz w:val="20"/>
          <w:szCs w:val="20"/>
        </w:rPr>
        <w:fldChar w:fldCharType="begin" w:fldLock="1"/>
      </w:r>
      <w:r w:rsidR="00A11149">
        <w:rPr>
          <w:rFonts w:ascii="Times New Roman" w:hAnsi="Times New Roman" w:cs="Times New Roman"/>
          <w:sz w:val="20"/>
          <w:szCs w:val="20"/>
        </w:rPr>
        <w:instrText>ADDIN CSL_CITATION {"citationItems":[{"id":"ITEM-1","itemData":{"author":[{"dropping-particle":"","family":"Evans","given":"John","non-dropping-particle":"","parse-names":false,"suffix":""}],"id":"ITEM-1","issued":{"date-parts":[["1882"]]},"publisher":"London: Longmanns, Green, Reader and Dyer.","title":"The Ancient Bronze Implements, Weapons and Ornaments of Great Britain and Ireland","type":"book"},"uris":["http://www.mendeley.com/documents/?uuid=afc89464-8343-4c47-82a9-ea44a74c7f91"]}],"mendeley":{"formattedCitation":"(Evans 1882)","manualFormatting":"(Evans 1872)","plainTextFormattedCitation":"(Evans 1882)","previouslyFormattedCitation":"(Evans 1882)"},"properties":{"noteIndex":0},"schema":"https://github.com/citation-style-language/schema/raw/master/csl-citation.json"}</w:instrText>
      </w:r>
      <w:r w:rsidR="00A11149">
        <w:rPr>
          <w:rFonts w:ascii="Times New Roman" w:hAnsi="Times New Roman" w:cs="Times New Roman"/>
          <w:sz w:val="20"/>
          <w:szCs w:val="20"/>
        </w:rPr>
        <w:fldChar w:fldCharType="separate"/>
      </w:r>
      <w:r w:rsidR="00A11149" w:rsidRPr="00A11149">
        <w:rPr>
          <w:rFonts w:ascii="Times New Roman" w:hAnsi="Times New Roman" w:cs="Times New Roman"/>
          <w:noProof/>
          <w:sz w:val="20"/>
          <w:szCs w:val="20"/>
        </w:rPr>
        <w:t>(Evans 18</w:t>
      </w:r>
      <w:r w:rsidR="00A11149">
        <w:rPr>
          <w:rFonts w:ascii="Times New Roman" w:hAnsi="Times New Roman" w:cs="Times New Roman"/>
          <w:noProof/>
          <w:sz w:val="20"/>
          <w:szCs w:val="20"/>
        </w:rPr>
        <w:t>7</w:t>
      </w:r>
      <w:r w:rsidR="00A11149" w:rsidRPr="00A11149">
        <w:rPr>
          <w:rFonts w:ascii="Times New Roman" w:hAnsi="Times New Roman" w:cs="Times New Roman"/>
          <w:noProof/>
          <w:sz w:val="20"/>
          <w:szCs w:val="20"/>
        </w:rPr>
        <w:t>2)</w:t>
      </w:r>
      <w:r w:rsidR="00A11149">
        <w:rPr>
          <w:rFonts w:ascii="Times New Roman" w:hAnsi="Times New Roman" w:cs="Times New Roman"/>
          <w:sz w:val="20"/>
          <w:szCs w:val="20"/>
        </w:rPr>
        <w:fldChar w:fldCharType="end"/>
      </w:r>
      <w:r w:rsidRPr="007436BD">
        <w:rPr>
          <w:rFonts w:ascii="Times New Roman" w:hAnsi="Times New Roman" w:cs="Times New Roman"/>
          <w:sz w:val="20"/>
          <w:szCs w:val="20"/>
        </w:rPr>
        <w:t xml:space="preserve">, to early twentieth century drawings by </w:t>
      </w:r>
      <w:r w:rsidR="00CF6DA1" w:rsidRPr="007436BD">
        <w:rPr>
          <w:rFonts w:ascii="Times New Roman" w:hAnsi="Times New Roman" w:cs="Times New Roman"/>
          <w:sz w:val="20"/>
          <w:szCs w:val="20"/>
        </w:rPr>
        <w:t>Waterhouse</w:t>
      </w:r>
      <w:r w:rsidR="00A11149">
        <w:rPr>
          <w:rFonts w:ascii="Times New Roman" w:hAnsi="Times New Roman" w:cs="Times New Roman"/>
          <w:sz w:val="20"/>
          <w:szCs w:val="20"/>
        </w:rPr>
        <w:t xml:space="preserve"> </w:t>
      </w:r>
      <w:r w:rsidR="00A11149">
        <w:rPr>
          <w:rFonts w:ascii="Times New Roman" w:hAnsi="Times New Roman" w:cs="Times New Roman"/>
          <w:sz w:val="20"/>
          <w:szCs w:val="20"/>
        </w:rPr>
        <w:fldChar w:fldCharType="begin" w:fldLock="1"/>
      </w:r>
      <w:r w:rsidR="00A11149">
        <w:rPr>
          <w:rFonts w:ascii="Times New Roman" w:hAnsi="Times New Roman" w:cs="Times New Roman"/>
          <w:sz w:val="20"/>
          <w:szCs w:val="20"/>
        </w:rPr>
        <w:instrText>ADDIN CSL_CITATION {"citationItems":[{"id":"ITEM-1","itemData":{"author":[{"dropping-particle":"","family":"Smith","given":"R.A.","non-dropping-particle":"","parse-names":false,"suffix":""}],"id":"ITEM-1","issued":{"date-parts":[["1926"]]},"publisher":"London: The British Museum.","title":"A guide to antiquities of the stone age (3rd edn.)","type":"book"},"uris":["http://www.mendeley.com/documents/?uuid=d00f352a-1fa8-4be1-bf5a-e9484dd204c9"]},{"id":"ITEM-2","itemData":{"author":[{"dropping-particle":"","family":"Smith","given":"R.A.","non-dropping-particle":"","parse-names":false,"suffix":""}],"id":"ITEM-2","issued":{"date-parts":[["1931"]]},"publisher":"London: The British Museum.","title":"The Sturge collection: an illustrated selection of flints from Britain bequeathed in 1919 by William Allen Sturge","type":"book"},"uris":["http://www.mendeley.com/documents/?uuid=9716aac9-2138-4bc2-8b16-fd7127f75fab"]},{"id":"ITEM-3","itemData":{"author":[{"dropping-particle":"","family":"Oakley","given":"K.P.","non-dropping-particle":"","parse-names":false,"suffix":""}],"id":"ITEM-3","issued":{"date-parts":[["1949"]]},"publisher":"London: The British Museum (Natural History).","title":"Man the tool-maker (1st edn.)","type":"book"},"uris":["http://www.mendeley.com/documents/?uuid=b66d7fbe-fe97-411c-b8cd-590d995d9b2b"]}],"mendeley":{"formattedCitation":"(Smith 1926, 1931; Oakley 1949)","plainTextFormattedCitation":"(Smith 1926, 1931; Oakley 1949)","previouslyFormattedCitation":"(Smith 1926, 1931; Oakley 1949)"},"properties":{"noteIndex":0},"schema":"https://github.com/citation-style-language/schema/raw/master/csl-citation.json"}</w:instrText>
      </w:r>
      <w:r w:rsidR="00A11149">
        <w:rPr>
          <w:rFonts w:ascii="Times New Roman" w:hAnsi="Times New Roman" w:cs="Times New Roman"/>
          <w:sz w:val="20"/>
          <w:szCs w:val="20"/>
        </w:rPr>
        <w:fldChar w:fldCharType="separate"/>
      </w:r>
      <w:r w:rsidR="00A11149" w:rsidRPr="00A11149">
        <w:rPr>
          <w:rFonts w:ascii="Times New Roman" w:hAnsi="Times New Roman" w:cs="Times New Roman"/>
          <w:noProof/>
          <w:sz w:val="20"/>
          <w:szCs w:val="20"/>
        </w:rPr>
        <w:t>(Smith 1926, 1931; Oakley 1949)</w:t>
      </w:r>
      <w:r w:rsidR="00A11149">
        <w:rPr>
          <w:rFonts w:ascii="Times New Roman" w:hAnsi="Times New Roman" w:cs="Times New Roman"/>
          <w:sz w:val="20"/>
          <w:szCs w:val="20"/>
        </w:rPr>
        <w:fldChar w:fldCharType="end"/>
      </w:r>
      <w:r w:rsidR="00CF6DA1" w:rsidRPr="007436BD">
        <w:rPr>
          <w:rFonts w:ascii="Times New Roman" w:hAnsi="Times New Roman" w:cs="Times New Roman"/>
          <w:sz w:val="20"/>
          <w:szCs w:val="20"/>
        </w:rPr>
        <w:t xml:space="preserve"> and Gurd </w:t>
      </w:r>
      <w:r w:rsidR="00A11149">
        <w:rPr>
          <w:rFonts w:ascii="Times New Roman" w:hAnsi="Times New Roman" w:cs="Times New Roman"/>
          <w:sz w:val="20"/>
          <w:szCs w:val="20"/>
        </w:rPr>
        <w:fldChar w:fldCharType="begin" w:fldLock="1"/>
      </w:r>
      <w:r w:rsidR="00A11149">
        <w:rPr>
          <w:rFonts w:ascii="Times New Roman" w:hAnsi="Times New Roman" w:cs="Times New Roman"/>
          <w:sz w:val="20"/>
          <w:szCs w:val="20"/>
        </w:rPr>
        <w:instrText>ADDIN CSL_CITATION {"citationItems":[{"id":"ITEM-1","itemData":{"author":[{"dropping-particle":"","family":"Curwen","given":"E.","non-dropping-particle":"","parse-names":false,"suffix":""}],"container-title":"Proceedings of the Prehistoric Society","id":"ITEM-1","issued":{"date-parts":[["1939"]]},"page":"196-201.","title":"Blunted axe-like implements","type":"article-journal","volume":"5"},"uris":["http://www.mendeley.com/documents/?uuid=07443fb1-6354-4c5e-8ee9-3601bc60fcaa"]}],"mendeley":{"formattedCitation":"(Curwen 1939)","plainTextFormattedCitation":"(Curwen 1939)","previouslyFormattedCitation":"(Curwen 1939)"},"properties":{"noteIndex":0},"schema":"https://github.com/citation-style-language/schema/raw/master/csl-citation.json"}</w:instrText>
      </w:r>
      <w:r w:rsidR="00A11149">
        <w:rPr>
          <w:rFonts w:ascii="Times New Roman" w:hAnsi="Times New Roman" w:cs="Times New Roman"/>
          <w:sz w:val="20"/>
          <w:szCs w:val="20"/>
        </w:rPr>
        <w:fldChar w:fldCharType="separate"/>
      </w:r>
      <w:r w:rsidR="00A11149" w:rsidRPr="00A11149">
        <w:rPr>
          <w:rFonts w:ascii="Times New Roman" w:hAnsi="Times New Roman" w:cs="Times New Roman"/>
          <w:noProof/>
          <w:sz w:val="20"/>
          <w:szCs w:val="20"/>
        </w:rPr>
        <w:t>(Curwen 1939)</w:t>
      </w:r>
      <w:r w:rsidR="00A11149">
        <w:rPr>
          <w:rFonts w:ascii="Times New Roman" w:hAnsi="Times New Roman" w:cs="Times New Roman"/>
          <w:sz w:val="20"/>
          <w:szCs w:val="20"/>
        </w:rPr>
        <w:fldChar w:fldCharType="end"/>
      </w:r>
      <w:r w:rsidRPr="007436BD">
        <w:rPr>
          <w:rFonts w:ascii="Times New Roman" w:hAnsi="Times New Roman" w:cs="Times New Roman"/>
          <w:sz w:val="20"/>
          <w:szCs w:val="20"/>
        </w:rPr>
        <w:t>, and through to the development of professional technical guides</w:t>
      </w:r>
      <w:r w:rsidR="00A11149">
        <w:rPr>
          <w:rFonts w:ascii="Times New Roman" w:hAnsi="Times New Roman" w:cs="Times New Roman"/>
          <w:sz w:val="20"/>
          <w:szCs w:val="20"/>
        </w:rPr>
        <w:t xml:space="preserve"> </w:t>
      </w:r>
      <w:r w:rsidR="00A11149">
        <w:rPr>
          <w:rFonts w:ascii="Times New Roman" w:hAnsi="Times New Roman" w:cs="Times New Roman"/>
          <w:sz w:val="20"/>
          <w:szCs w:val="20"/>
        </w:rPr>
        <w:fldChar w:fldCharType="begin" w:fldLock="1"/>
      </w:r>
      <w:r w:rsidR="00A11149">
        <w:rPr>
          <w:rFonts w:ascii="Times New Roman" w:hAnsi="Times New Roman" w:cs="Times New Roman"/>
          <w:sz w:val="20"/>
          <w:szCs w:val="20"/>
        </w:rPr>
        <w:instrText>ADDIN CSL_CITATION {"citationItems":[{"id":"ITEM-1","itemData":{"author":[{"dropping-particle":"","family":"Dauvois","given":"M.","non-dropping-particle":"","parse-names":false,"suffix":""}],"id":"ITEM-1","issued":{"date-parts":[["1976"]]},"publisher":"Perigueux: Pierre Fanlac","title":"Precis de dessin dynamique et structural des industries lithiques prehistoriques","type":"book"},"uris":["http://www.mendeley.com/documents/?uuid=cc0174da-ea97-4bef-972f-302baecee21d"]},{"id":"ITEM-2","itemData":{"author":[{"dropping-particle":"","family":"Martingell","given":"H.","non-dropping-particle":"","parse-names":false,"suffix":""}],"container-title":"Lithics: the Journal of the Lithic Studies Society","id":"ITEM-2","issued":{"date-parts":[["1980"]]},"page":"8-10","title":"Drawing flaked stone artefacts","type":"article-journal","volume":"1"},"uris":["http://www.mendeley.com/documents/?uuid=da07b413-bf91-499b-b6e6-b035930408c3"]},{"id":"ITEM-3","itemData":{"author":[{"dropping-particle":"","family":"Martingell","given":"H.","non-dropping-particle":"","parse-names":false,"suffix":""}],"container-title":"Lithics: the Journal of the Lithic Studies Society","id":"ITEM-3","issued":{"date-parts":[["1981"]]},"page":"10-12","title":"Readable drawings – the order of flake removals","type":"article-journal","volume":"2"},"uris":["http://www.mendeley.com/documents/?uuid=f1ef6462-eb41-41bb-a461-ae0d21af778c"]},{"id":"ITEM-4","itemData":{"author":[{"dropping-particle":"","family":"Martingell","given":"H.","non-dropping-particle":"","parse-names":false,"suffix":""}],"container-title":"Lithics: the Journal of the Lithic Studies Society","id":"ITEM-4","issued":{"date-parts":[["1982"]]},"page":"22-24","title":"Drawing worked stone: variations in line type for different raw materials","type":"article-journal","volume":"3"},"uris":["http://www.mendeley.com/documents/?uuid=ffd4bafc-2e69-4dca-8d65-fa4b7ab8ca1b"]},{"id":"ITEM-5","itemData":{"author":[{"dropping-particle":"","family":"Martingell","given":"H.","non-dropping-particle":"","parse-names":false,"suffix":""}],"container-title":"Lithics: the Journal of the Lithic Studies Society","id":"ITEM-5","issued":{"date-parts":[["1983"]]},"page":"42-45","title":"Considerations for the illustration of large lithic assemblages","type":"article-journal","volume":"4"},"uris":["http://www.mendeley.com/documents/?uuid=356468bf-a25c-4e09-b318-43c7e39bd9a5"]},{"id":"ITEM-6","itemData":{"author":[{"dropping-particle":"","family":"Addington","given":"L.R.","non-dropping-particle":"","parse-names":false,"suffix":""}],"id":"ITEM-6","issued":{"date-parts":[["1986"]]},"publisher":"Chicago and London: University of Chicago Press.","title":"Lithic illustration: drawing flaked stone artifacts for publication","type":"book"},"uris":["http://www.mendeley.com/documents/?uuid=eb0a303b-e02d-4d4c-9b6a-f55b1a9bc109"]},{"id":"ITEM-7","itemData":{"author":[{"dropping-particle":"","family":"Bryant","given":"R.","non-dropping-particle":"","parse-names":false,"suffix":""}],"id":"ITEM-7","issued":{"date-parts":[["1986"]]},"publisher":"Gloucester: Association of Archaeological Illustrators and Surveyors, Technical Paper No.7.","title":"Drawing for microfiche publication.","type":"book"},"uris":["http://www.mendeley.com/documents/?uuid=2e7403f1-ac6e-4810-96c2-9c0231a637ad"]},{"id":"ITEM-8","itemData":{"author":[{"dropping-particle":"","family":"Martingell","given":"H.","non-dropping-particle":"","parse-names":false,"suffix":""},{"dropping-particle":"","family":"Saville","given":"A.","non-dropping-particle":"","parse-names":false,"suffix":""}],"id":"ITEM-8","issued":{"date-parts":[["1988"]]},"publisher":"Association of Archaeological Illustrators and Surveyors","title":"The Illustration of Lithic Artefacts: A Guide to Drawing Stone Tools for Specialist Reports","type":"book"},"uris":["http://www.mendeley.com/documents/?uuid=bf2faa77-3552-4993-a594-a7b498ecbb18"]},{"id":"ITEM-9","itemData":{"author":[{"dropping-particle":"","family":"Inizan","given":"M-L.","non-dropping-particle":"","parse-names":false,"suffix":""},{"dropping-particle":"","family":"Reduron-Ballinger","given":"M.","non-dropping-particle":"","parse-names":false,"suffix":""},{"dropping-particle":"","family":"Roche","given":"H.","non-dropping-particle":"","parse-names":false,"suffix":""},{"dropping-particle":"","family":"Tixier","given":"J.","non-dropping-particle":"","parse-names":false,"suffix":""}],"id":"ITEM-9","issued":{"date-parts":[["1999"]]},"publisher":"Cercle de Recherches et d'Etudes Prehistoriques","title":"Technology and Terminology of Knapped Stone","type":"book"},"uris":["http://www.mendeley.com/documents/?uuid=c19c63d4-6f87-42f2-aa7c-698e9efa4e11"]},{"id":"ITEM-10","itemData":{"author":[{"dropping-particle":"","family":"Raczynski-Henk","given":"Y.","non-dropping-particle":"","parse-names":false,"suffix":""}],"id":"ITEM-10","issued":{"date-parts":[["2017"]]},"publisher":"Sidestone Press","title":"Drawing Lithic Artefacts","type":"book"},"uris":["http://www.mendeley.com/documents/?uuid=89138207-9ebf-46be-9f21-a2ac38a7a3c8"]}],"mendeley":{"formattedCitation":"(Dauvois 1976; Martingell 1980, 1981, 1982, 1983; Addington 1986; Bryant 1986; Martingell and Saville 1988; Inizan et al. 1999; Raczynski-Henk 2017)","plainTextFormattedCitation":"(Dauvois 1976; Martingell 1980, 1981, 1982, 1983; Addington 1986; Bryant 1986; Martingell and Saville 1988; Inizan et al. 1999; Raczynski-Henk 2017)","previouslyFormattedCitation":"(Dauvois 1976; Martingell 1980, 1981, 1982, 1983; Addington 1986; Bryant 1986; Martingell and Saville 1988; Inizan et al. 1999; Raczynski-Henk 2017)"},"properties":{"noteIndex":0},"schema":"https://github.com/citation-style-language/schema/raw/master/csl-citation.json"}</w:instrText>
      </w:r>
      <w:r w:rsidR="00A11149">
        <w:rPr>
          <w:rFonts w:ascii="Times New Roman" w:hAnsi="Times New Roman" w:cs="Times New Roman"/>
          <w:sz w:val="20"/>
          <w:szCs w:val="20"/>
        </w:rPr>
        <w:fldChar w:fldCharType="separate"/>
      </w:r>
      <w:r w:rsidR="00A11149" w:rsidRPr="00A11149">
        <w:rPr>
          <w:rFonts w:ascii="Times New Roman" w:hAnsi="Times New Roman" w:cs="Times New Roman"/>
          <w:noProof/>
          <w:sz w:val="20"/>
          <w:szCs w:val="20"/>
        </w:rPr>
        <w:t>(Dauvois 1976; Martingell 1980, 1981, 1982, 1983; Addington 1986; Bryant 1986; Martingell and Saville 1988; Inizan et al. 1999; Raczynski-Henk 2017)</w:t>
      </w:r>
      <w:r w:rsidR="00A11149">
        <w:rPr>
          <w:rFonts w:ascii="Times New Roman" w:hAnsi="Times New Roman" w:cs="Times New Roman"/>
          <w:sz w:val="20"/>
          <w:szCs w:val="20"/>
        </w:rPr>
        <w:fldChar w:fldCharType="end"/>
      </w:r>
      <w:r w:rsidR="00A11149">
        <w:rPr>
          <w:rFonts w:ascii="Times New Roman" w:hAnsi="Times New Roman" w:cs="Times New Roman"/>
          <w:sz w:val="20"/>
          <w:szCs w:val="20"/>
        </w:rPr>
        <w:t xml:space="preserve">, </w:t>
      </w:r>
      <w:r w:rsidRPr="007436BD">
        <w:rPr>
          <w:rFonts w:ascii="Times New Roman" w:hAnsi="Times New Roman" w:cs="Times New Roman"/>
          <w:sz w:val="20"/>
          <w:szCs w:val="20"/>
        </w:rPr>
        <w:t xml:space="preserve">a common language for describing and discussing chipped-stone artefacts has become </w:t>
      </w:r>
      <w:r w:rsidR="00D17C6B" w:rsidRPr="007436BD">
        <w:rPr>
          <w:rFonts w:ascii="Times New Roman" w:hAnsi="Times New Roman" w:cs="Times New Roman"/>
          <w:sz w:val="20"/>
          <w:szCs w:val="20"/>
        </w:rPr>
        <w:t>prescribed</w:t>
      </w:r>
      <w:r w:rsidRPr="007436BD">
        <w:rPr>
          <w:rFonts w:ascii="Times New Roman" w:hAnsi="Times New Roman" w:cs="Times New Roman"/>
          <w:sz w:val="20"/>
          <w:szCs w:val="20"/>
        </w:rPr>
        <w:t>.</w:t>
      </w:r>
      <w:r w:rsidR="00AD29FA">
        <w:rPr>
          <w:rFonts w:ascii="Times New Roman" w:hAnsi="Times New Roman" w:cs="Times New Roman"/>
          <w:sz w:val="20"/>
          <w:szCs w:val="20"/>
        </w:rPr>
        <w:t xml:space="preserve"> Despite these eff</w:t>
      </w:r>
      <w:r w:rsidR="00001A15">
        <w:rPr>
          <w:rFonts w:ascii="Times New Roman" w:hAnsi="Times New Roman" w:cs="Times New Roman"/>
          <w:sz w:val="20"/>
          <w:szCs w:val="20"/>
        </w:rPr>
        <w:t xml:space="preserve">orts to standardise lithic illustration, substantial variability persists (cf Martingell and Saville 1988; Saville 2009). </w:t>
      </w:r>
      <w:r w:rsidR="00876716" w:rsidRPr="007436BD">
        <w:rPr>
          <w:rFonts w:ascii="Times New Roman" w:hAnsi="Times New Roman" w:cs="Times New Roman"/>
          <w:sz w:val="20"/>
          <w:szCs w:val="20"/>
        </w:rPr>
        <w:t xml:space="preserve">To this day, lithic illustrations are central to the archaeological process, continuing to have a central place in conference oral and poster presentations, articles, teaching materials and excavation reports. As highlighted by </w:t>
      </w:r>
      <w:r w:rsidR="00A11149">
        <w:rPr>
          <w:rFonts w:ascii="Times New Roman" w:hAnsi="Times New Roman" w:cs="Times New Roman"/>
          <w:sz w:val="20"/>
          <w:szCs w:val="20"/>
        </w:rPr>
        <w:fldChar w:fldCharType="begin" w:fldLock="1"/>
      </w:r>
      <w:r w:rsidR="00A11149">
        <w:rPr>
          <w:rFonts w:ascii="Times New Roman" w:hAnsi="Times New Roman" w:cs="Times New Roman"/>
          <w:sz w:val="20"/>
          <w:szCs w:val="20"/>
        </w:rPr>
        <w:instrText>ADDIN CSL_CITATION {"citationItems":[{"id":"ITEM-1","itemData":{"author":[{"dropping-particle":"","family":"Pastoors","given":"Andreas","non-dropping-particle":"","parse-names":false,"suffix":""},{"dropping-particle":"","family":"Weniger","given":"Gerd-Christian","non-dropping-particle":"","parse-names":false,"suffix":""}],"container-title":"Pleistocene Databases: Acquisition, Storing, Sharing.","edition":"Wissenscha","editor":[{"dropping-particle":"","family":"Macchiarelli","given":"R.","non-dropping-particle":"","parse-names":false,"suffix":""},{"dropping-particle":"","family":"Weniger","given":"Gerd-Christian","non-dropping-particle":"","parse-names":false,"suffix":""}],"id":"ITEM-1","issued":{"date-parts":[["2011"]]},"title":"Graphical documentation of lithic artefacts: traditional hand craft versus 3-D mechanical recording","type":"chapter"},"uris":["http://www.mendeley.com/documents/?uuid=db59dc75-4c92-482a-bc32-fd767060dcb9"]}],"mendeley":{"formattedCitation":"(Pastoors and Weniger 2011)","manualFormatting":"Pastoors and Weniger (2011)","plainTextFormattedCitation":"(Pastoors and Weniger 2011)","previouslyFormattedCitation":"(Pastoors and Weniger 2011)"},"properties":{"noteIndex":0},"schema":"https://github.com/citation-style-language/schema/raw/master/csl-citation.json"}</w:instrText>
      </w:r>
      <w:r w:rsidR="00A11149">
        <w:rPr>
          <w:rFonts w:ascii="Times New Roman" w:hAnsi="Times New Roman" w:cs="Times New Roman"/>
          <w:sz w:val="20"/>
          <w:szCs w:val="20"/>
        </w:rPr>
        <w:fldChar w:fldCharType="separate"/>
      </w:r>
      <w:r w:rsidR="00A11149" w:rsidRPr="00A11149">
        <w:rPr>
          <w:rFonts w:ascii="Times New Roman" w:hAnsi="Times New Roman" w:cs="Times New Roman"/>
          <w:noProof/>
          <w:sz w:val="20"/>
          <w:szCs w:val="20"/>
        </w:rPr>
        <w:t xml:space="preserve">Pastoors and Weniger </w:t>
      </w:r>
      <w:r w:rsidR="00A11149">
        <w:rPr>
          <w:rFonts w:ascii="Times New Roman" w:hAnsi="Times New Roman" w:cs="Times New Roman"/>
          <w:noProof/>
          <w:sz w:val="20"/>
          <w:szCs w:val="20"/>
        </w:rPr>
        <w:t>(</w:t>
      </w:r>
      <w:r w:rsidR="00A11149" w:rsidRPr="00A11149">
        <w:rPr>
          <w:rFonts w:ascii="Times New Roman" w:hAnsi="Times New Roman" w:cs="Times New Roman"/>
          <w:noProof/>
          <w:sz w:val="20"/>
          <w:szCs w:val="20"/>
        </w:rPr>
        <w:t>2011</w:t>
      </w:r>
      <w:r w:rsidR="00AD29FA">
        <w:rPr>
          <w:rFonts w:ascii="Times New Roman" w:hAnsi="Times New Roman" w:cs="Times New Roman"/>
          <w:noProof/>
          <w:sz w:val="20"/>
          <w:szCs w:val="20"/>
        </w:rPr>
        <w:t>: 9</w:t>
      </w:r>
      <w:r w:rsidR="00A11149" w:rsidRPr="00A11149">
        <w:rPr>
          <w:rFonts w:ascii="Times New Roman" w:hAnsi="Times New Roman" w:cs="Times New Roman"/>
          <w:noProof/>
          <w:sz w:val="20"/>
          <w:szCs w:val="20"/>
        </w:rPr>
        <w:t>)</w:t>
      </w:r>
      <w:r w:rsidR="00A11149">
        <w:rPr>
          <w:rFonts w:ascii="Times New Roman" w:hAnsi="Times New Roman" w:cs="Times New Roman"/>
          <w:sz w:val="20"/>
          <w:szCs w:val="20"/>
        </w:rPr>
        <w:fldChar w:fldCharType="end"/>
      </w:r>
      <w:r w:rsidR="00876716" w:rsidRPr="007436BD">
        <w:rPr>
          <w:rFonts w:ascii="Times New Roman" w:hAnsi="Times New Roman" w:cs="Times New Roman"/>
          <w:sz w:val="20"/>
          <w:szCs w:val="20"/>
        </w:rPr>
        <w:t>, the ability to produce and understand lithic illustrations is commonplace</w:t>
      </w:r>
      <w:r w:rsidR="00D17C6B" w:rsidRPr="007436BD">
        <w:rPr>
          <w:rFonts w:ascii="Times New Roman" w:hAnsi="Times New Roman" w:cs="Times New Roman"/>
          <w:sz w:val="20"/>
          <w:szCs w:val="20"/>
        </w:rPr>
        <w:t xml:space="preserve"> among researchers</w:t>
      </w:r>
      <w:r w:rsidR="00876716" w:rsidRPr="007436BD">
        <w:rPr>
          <w:rFonts w:ascii="Times New Roman" w:hAnsi="Times New Roman" w:cs="Times New Roman"/>
          <w:sz w:val="20"/>
          <w:szCs w:val="20"/>
        </w:rPr>
        <w:t xml:space="preserve"> and taught at university level education; postgraduate and </w:t>
      </w:r>
      <w:r w:rsidR="009A6228" w:rsidRPr="007436BD">
        <w:rPr>
          <w:rFonts w:ascii="Times New Roman" w:hAnsi="Times New Roman" w:cs="Times New Roman"/>
          <w:sz w:val="20"/>
          <w:szCs w:val="20"/>
        </w:rPr>
        <w:t>f</w:t>
      </w:r>
      <w:r w:rsidR="00876716" w:rsidRPr="007436BD">
        <w:rPr>
          <w:rFonts w:ascii="Times New Roman" w:hAnsi="Times New Roman" w:cs="Times New Roman"/>
          <w:sz w:val="20"/>
          <w:szCs w:val="20"/>
        </w:rPr>
        <w:t xml:space="preserve">urther </w:t>
      </w:r>
      <w:r w:rsidR="009A6228" w:rsidRPr="007436BD">
        <w:rPr>
          <w:rFonts w:ascii="Times New Roman" w:hAnsi="Times New Roman" w:cs="Times New Roman"/>
          <w:sz w:val="20"/>
          <w:szCs w:val="20"/>
        </w:rPr>
        <w:t>e</w:t>
      </w:r>
      <w:r w:rsidR="00876716" w:rsidRPr="007436BD">
        <w:rPr>
          <w:rFonts w:ascii="Times New Roman" w:hAnsi="Times New Roman" w:cs="Times New Roman"/>
          <w:sz w:val="20"/>
          <w:szCs w:val="20"/>
        </w:rPr>
        <w:t xml:space="preserve">ducation courses specific to archaeological illustration (in which lithic drawings are a central component) have also been offered over the last decade. While contrary to most scientific disciplines, acknowledging that photographs and other recording processes are more appropriate </w:t>
      </w:r>
      <w:r w:rsidR="00A11149">
        <w:rPr>
          <w:rFonts w:ascii="Times New Roman" w:hAnsi="Times New Roman" w:cs="Times New Roman"/>
          <w:sz w:val="20"/>
          <w:szCs w:val="20"/>
        </w:rPr>
        <w:fldChar w:fldCharType="begin" w:fldLock="1"/>
      </w:r>
      <w:r w:rsidR="00A11149">
        <w:rPr>
          <w:rFonts w:ascii="Times New Roman" w:hAnsi="Times New Roman" w:cs="Times New Roman"/>
          <w:sz w:val="20"/>
          <w:szCs w:val="20"/>
        </w:rPr>
        <w:instrText>ADDIN CSL_CITATION {"citationItems":[{"id":"ITEM-1","itemData":{"DOI":"10.1162/posc.2009.17.1.5","ISSN":"10636145","abstract":"Scientiªc images represent types or particulars. According to a standard his- tory and epistemology of scientiªc images, drawings are ªt to represent types and machine-made images are ªt to represent particulars. The fact that ar- chaeologists use drawings of particulars challenges this standard history and epistemology. It also suggests an account of the epistemic quality of archaeo- logical drawings. This account stresses how images integrate non-conceptual and interepretive content.","author":[{"dropping-particle":"","family":"Lopes","given":"Dominic McIver","non-dropping-particle":"","parse-names":false,"suffix":""}],"container-title":"Perspectives on Science","id":"ITEM-1","issue":"1","issued":{"date-parts":[["2009"]]},"page":"5-25","title":"Drawing in a social science: Lithic illustration","type":"article-journal","volume":"17"},"uris":["http://www.mendeley.com/documents/?uuid=a93a9f87-6d27-44fc-99e1-da84f7cef0de"]}],"mendeley":{"formattedCitation":"(Lopes 2009)","plainTextFormattedCitation":"(Lopes 2009)","previouslyFormattedCitation":"(Lopes 2009)"},"properties":{"noteIndex":0},"schema":"https://github.com/citation-style-language/schema/raw/master/csl-citation.json"}</w:instrText>
      </w:r>
      <w:r w:rsidR="00A11149">
        <w:rPr>
          <w:rFonts w:ascii="Times New Roman" w:hAnsi="Times New Roman" w:cs="Times New Roman"/>
          <w:sz w:val="20"/>
          <w:szCs w:val="20"/>
        </w:rPr>
        <w:fldChar w:fldCharType="separate"/>
      </w:r>
      <w:r w:rsidR="00A11149" w:rsidRPr="00A11149">
        <w:rPr>
          <w:rFonts w:ascii="Times New Roman" w:hAnsi="Times New Roman" w:cs="Times New Roman"/>
          <w:noProof/>
          <w:sz w:val="20"/>
          <w:szCs w:val="20"/>
        </w:rPr>
        <w:t>(Lopes 2009)</w:t>
      </w:r>
      <w:r w:rsidR="00A11149">
        <w:rPr>
          <w:rFonts w:ascii="Times New Roman" w:hAnsi="Times New Roman" w:cs="Times New Roman"/>
          <w:sz w:val="20"/>
          <w:szCs w:val="20"/>
        </w:rPr>
        <w:fldChar w:fldCharType="end"/>
      </w:r>
      <w:r w:rsidR="00876716" w:rsidRPr="007436BD">
        <w:rPr>
          <w:rFonts w:ascii="Times New Roman" w:hAnsi="Times New Roman" w:cs="Times New Roman"/>
          <w:sz w:val="20"/>
          <w:szCs w:val="20"/>
        </w:rPr>
        <w:t xml:space="preserve">, the lithic drawing, and act of </w:t>
      </w:r>
      <w:r w:rsidR="00D17C6B" w:rsidRPr="007436BD">
        <w:rPr>
          <w:rFonts w:ascii="Times New Roman" w:hAnsi="Times New Roman" w:cs="Times New Roman"/>
          <w:sz w:val="20"/>
          <w:szCs w:val="20"/>
        </w:rPr>
        <w:t xml:space="preserve">putting </w:t>
      </w:r>
      <w:r w:rsidR="00876716" w:rsidRPr="007436BD">
        <w:rPr>
          <w:rFonts w:ascii="Times New Roman" w:hAnsi="Times New Roman" w:cs="Times New Roman"/>
          <w:sz w:val="20"/>
          <w:szCs w:val="20"/>
        </w:rPr>
        <w:t>pencil/pen to paper is still the main means for communicating artefact forms</w:t>
      </w:r>
      <w:r w:rsidR="00D17C6B" w:rsidRPr="007436BD">
        <w:rPr>
          <w:rFonts w:ascii="Times New Roman" w:hAnsi="Times New Roman" w:cs="Times New Roman"/>
          <w:sz w:val="20"/>
          <w:szCs w:val="20"/>
        </w:rPr>
        <w:t xml:space="preserve"> to this day</w:t>
      </w:r>
      <w:r w:rsidR="00876716" w:rsidRPr="007436BD">
        <w:rPr>
          <w:rFonts w:ascii="Times New Roman" w:hAnsi="Times New Roman" w:cs="Times New Roman"/>
          <w:sz w:val="20"/>
          <w:szCs w:val="20"/>
        </w:rPr>
        <w:t>.</w:t>
      </w:r>
    </w:p>
    <w:p w14:paraId="25AF4893" w14:textId="57434CAC" w:rsidR="00876716" w:rsidRPr="007436BD" w:rsidRDefault="00891AF5" w:rsidP="00A33810">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 xml:space="preserve">While lithic illustrations are formal documentation detailing technological aspects of an individual artefact, they can also be ‘read’ and thus communicate specific interpretations </w:t>
      </w:r>
      <w:r w:rsidR="00A11149">
        <w:rPr>
          <w:rFonts w:ascii="Times New Roman" w:hAnsi="Times New Roman" w:cs="Times New Roman"/>
          <w:sz w:val="20"/>
          <w:szCs w:val="20"/>
        </w:rPr>
        <w:fldChar w:fldCharType="begin" w:fldLock="1"/>
      </w:r>
      <w:r w:rsidR="00872331">
        <w:rPr>
          <w:rFonts w:ascii="Times New Roman" w:hAnsi="Times New Roman" w:cs="Times New Roman"/>
          <w:sz w:val="20"/>
          <w:szCs w:val="20"/>
        </w:rPr>
        <w:instrText>ADDIN CSL_CITATION {"citationItems":[{"id":"ITEM-1","itemData":{"author":[{"dropping-particle":"","family":"Adkins","given":"L.","non-dropping-particle":"","parse-names":false,"suffix":""},{"dropping-particle":"","family":"Adkins","given":"R.A.","non-dropping-particle":"","parse-names":false,"suffix":""}],"id":"ITEM-1","issued":{"date-parts":[["0"]]},"publisher":"Cambridge: Cambridge University Press.","title":"Archaeological Illustration","type":"book"},"uris":["http://www.mendeley.com/documents/?uuid=b3808af9-40ea-4a91-ab10-f3ad3b1c316b"]}],"mendeley":{"formattedCitation":"(Adkins and Adkins)","manualFormatting":"(Adkins and Adkins 1989)","plainTextFormattedCitation":"(Adkins and Adkins)","previouslyFormattedCitation":"(Adkins and Adkins)"},"properties":{"noteIndex":0},"schema":"https://github.com/citation-style-language/schema/raw/master/csl-citation.json"}</w:instrText>
      </w:r>
      <w:r w:rsidR="00A11149">
        <w:rPr>
          <w:rFonts w:ascii="Times New Roman" w:hAnsi="Times New Roman" w:cs="Times New Roman"/>
          <w:sz w:val="20"/>
          <w:szCs w:val="20"/>
        </w:rPr>
        <w:fldChar w:fldCharType="separate"/>
      </w:r>
      <w:r w:rsidR="00A11149" w:rsidRPr="00A11149">
        <w:rPr>
          <w:rFonts w:ascii="Times New Roman" w:hAnsi="Times New Roman" w:cs="Times New Roman"/>
          <w:noProof/>
          <w:sz w:val="20"/>
          <w:szCs w:val="20"/>
        </w:rPr>
        <w:t>(Adkins and Adkins</w:t>
      </w:r>
      <w:r w:rsidR="00A11149">
        <w:rPr>
          <w:rFonts w:ascii="Times New Roman" w:hAnsi="Times New Roman" w:cs="Times New Roman"/>
          <w:noProof/>
          <w:sz w:val="20"/>
          <w:szCs w:val="20"/>
        </w:rPr>
        <w:t xml:space="preserve"> 1989</w:t>
      </w:r>
      <w:r w:rsidR="00A11149" w:rsidRPr="00A11149">
        <w:rPr>
          <w:rFonts w:ascii="Times New Roman" w:hAnsi="Times New Roman" w:cs="Times New Roman"/>
          <w:noProof/>
          <w:sz w:val="20"/>
          <w:szCs w:val="20"/>
        </w:rPr>
        <w:t>)</w:t>
      </w:r>
      <w:r w:rsidR="00A11149">
        <w:rPr>
          <w:rFonts w:ascii="Times New Roman" w:hAnsi="Times New Roman" w:cs="Times New Roman"/>
          <w:sz w:val="20"/>
          <w:szCs w:val="20"/>
        </w:rPr>
        <w:fldChar w:fldCharType="end"/>
      </w:r>
      <w:r w:rsidRPr="007436BD">
        <w:rPr>
          <w:rFonts w:ascii="Times New Roman" w:hAnsi="Times New Roman" w:cs="Times New Roman"/>
          <w:sz w:val="20"/>
          <w:szCs w:val="20"/>
        </w:rPr>
        <w:t>. Lithic illustrations therefore represent the interplay of objectivity and subjectivity, providing “… much more relevant and comparable information</w:t>
      </w:r>
      <w:r w:rsidR="009A6228" w:rsidRPr="007436BD">
        <w:rPr>
          <w:rFonts w:ascii="Times New Roman" w:hAnsi="Times New Roman" w:cs="Times New Roman"/>
          <w:sz w:val="20"/>
          <w:szCs w:val="20"/>
        </w:rPr>
        <w:t xml:space="preserve"> [</w:t>
      </w:r>
      <w:r w:rsidRPr="007436BD">
        <w:rPr>
          <w:rFonts w:ascii="Times New Roman" w:hAnsi="Times New Roman" w:cs="Times New Roman"/>
          <w:sz w:val="20"/>
          <w:szCs w:val="20"/>
        </w:rPr>
        <w:t>…</w:t>
      </w:r>
      <w:r w:rsidR="009A6228" w:rsidRPr="007436BD">
        <w:rPr>
          <w:rFonts w:ascii="Times New Roman" w:hAnsi="Times New Roman" w:cs="Times New Roman"/>
          <w:sz w:val="20"/>
          <w:szCs w:val="20"/>
        </w:rPr>
        <w:t xml:space="preserve">] </w:t>
      </w:r>
      <w:r w:rsidRPr="007436BD">
        <w:rPr>
          <w:rFonts w:ascii="Times New Roman" w:hAnsi="Times New Roman" w:cs="Times New Roman"/>
          <w:sz w:val="20"/>
          <w:szCs w:val="20"/>
        </w:rPr>
        <w:t>edited more easily than a photograph”</w:t>
      </w:r>
      <w:r w:rsidR="00A11149">
        <w:rPr>
          <w:rFonts w:ascii="Times New Roman" w:hAnsi="Times New Roman" w:cs="Times New Roman"/>
          <w:sz w:val="20"/>
          <w:szCs w:val="20"/>
        </w:rPr>
        <w:t xml:space="preserve"> </w:t>
      </w:r>
      <w:r w:rsidR="00A11149">
        <w:rPr>
          <w:rFonts w:ascii="Times New Roman" w:hAnsi="Times New Roman" w:cs="Times New Roman"/>
          <w:sz w:val="20"/>
          <w:szCs w:val="20"/>
        </w:rPr>
        <w:fldChar w:fldCharType="begin" w:fldLock="1"/>
      </w:r>
      <w:r w:rsidR="00872331">
        <w:rPr>
          <w:rFonts w:ascii="Times New Roman" w:hAnsi="Times New Roman" w:cs="Times New Roman"/>
          <w:sz w:val="20"/>
          <w:szCs w:val="20"/>
        </w:rPr>
        <w:instrText>ADDIN CSL_CITATION {"citationItems":[{"id":"ITEM-1","itemData":{"author":[{"dropping-particle":"","family":"Adkins","given":"L.","non-dropping-particle":"","parse-names":false,"suffix":""},{"dropping-particle":"","family":"Adkins","given":"R.A.","non-dropping-particle":"","parse-names":false,"suffix":""}],"id":"ITEM-1","issued":{"date-parts":[["0"]]},"publisher":"Cambridge: Cambridge University Press.","title":"Archaeological Illustration","type":"book"},"uris":["http://www.mendeley.com/documents/?uuid=b3808af9-40ea-4a91-ab10-f3ad3b1c316b"]}],"mendeley":{"formattedCitation":"(Adkins and Adkins)","manualFormatting":"(Adkins and Adkins 1989: 6)","plainTextFormattedCitation":"(Adkins and Adkins)","previouslyFormattedCitation":"(Adkins and Adkins)"},"properties":{"noteIndex":0},"schema":"https://github.com/citation-style-language/schema/raw/master/csl-citation.json"}</w:instrText>
      </w:r>
      <w:r w:rsidR="00A11149">
        <w:rPr>
          <w:rFonts w:ascii="Times New Roman" w:hAnsi="Times New Roman" w:cs="Times New Roman"/>
          <w:sz w:val="20"/>
          <w:szCs w:val="20"/>
        </w:rPr>
        <w:fldChar w:fldCharType="separate"/>
      </w:r>
      <w:r w:rsidR="00A11149" w:rsidRPr="00A11149">
        <w:rPr>
          <w:rFonts w:ascii="Times New Roman" w:hAnsi="Times New Roman" w:cs="Times New Roman"/>
          <w:noProof/>
          <w:sz w:val="20"/>
          <w:szCs w:val="20"/>
        </w:rPr>
        <w:t>(Adkins and Adkins</w:t>
      </w:r>
      <w:r w:rsidR="00A11149">
        <w:rPr>
          <w:rFonts w:ascii="Times New Roman" w:hAnsi="Times New Roman" w:cs="Times New Roman"/>
          <w:noProof/>
          <w:sz w:val="20"/>
          <w:szCs w:val="20"/>
        </w:rPr>
        <w:t xml:space="preserve"> 1989: 6</w:t>
      </w:r>
      <w:r w:rsidR="00A11149" w:rsidRPr="00A11149">
        <w:rPr>
          <w:rFonts w:ascii="Times New Roman" w:hAnsi="Times New Roman" w:cs="Times New Roman"/>
          <w:noProof/>
          <w:sz w:val="20"/>
          <w:szCs w:val="20"/>
        </w:rPr>
        <w:t>)</w:t>
      </w:r>
      <w:r w:rsidR="00A11149">
        <w:rPr>
          <w:rFonts w:ascii="Times New Roman" w:hAnsi="Times New Roman" w:cs="Times New Roman"/>
          <w:sz w:val="20"/>
          <w:szCs w:val="20"/>
        </w:rPr>
        <w:fldChar w:fldCharType="end"/>
      </w:r>
      <w:r w:rsidRPr="007436BD">
        <w:rPr>
          <w:rFonts w:ascii="Times New Roman" w:hAnsi="Times New Roman" w:cs="Times New Roman"/>
          <w:sz w:val="20"/>
          <w:szCs w:val="20"/>
        </w:rPr>
        <w:t>.</w:t>
      </w:r>
      <w:r w:rsidR="000F54B0" w:rsidRPr="007436BD">
        <w:rPr>
          <w:rFonts w:ascii="Times New Roman" w:hAnsi="Times New Roman" w:cs="Times New Roman"/>
          <w:sz w:val="20"/>
          <w:szCs w:val="20"/>
        </w:rPr>
        <w:t xml:space="preserve"> </w:t>
      </w:r>
      <w:r w:rsidR="00D40095">
        <w:rPr>
          <w:rFonts w:ascii="Times New Roman" w:hAnsi="Times New Roman" w:cs="Times New Roman"/>
          <w:sz w:val="20"/>
          <w:szCs w:val="20"/>
        </w:rPr>
        <w:t xml:space="preserve">Lopes (2009:14) </w:t>
      </w:r>
      <w:r w:rsidR="00AB6D03" w:rsidRPr="007436BD">
        <w:rPr>
          <w:rFonts w:ascii="Times New Roman" w:hAnsi="Times New Roman" w:cs="Times New Roman"/>
          <w:sz w:val="20"/>
          <w:szCs w:val="20"/>
        </w:rPr>
        <w:t>describes this mixture of faithful realty and intended emphasis as a “concourse between detail, realism, visuality and selectivity”, comparable to both a piece of art and a scientific technical document</w:t>
      </w:r>
      <w:r w:rsidR="00A11149">
        <w:rPr>
          <w:rFonts w:ascii="Times New Roman" w:hAnsi="Times New Roman" w:cs="Times New Roman"/>
          <w:sz w:val="20"/>
          <w:szCs w:val="20"/>
        </w:rPr>
        <w:t xml:space="preserve"> </w:t>
      </w:r>
      <w:r w:rsidR="00A11149">
        <w:rPr>
          <w:rFonts w:ascii="Times New Roman" w:hAnsi="Times New Roman" w:cs="Times New Roman"/>
          <w:sz w:val="20"/>
          <w:szCs w:val="20"/>
        </w:rPr>
        <w:fldChar w:fldCharType="begin" w:fldLock="1"/>
      </w:r>
      <w:r w:rsidR="00A11149">
        <w:rPr>
          <w:rFonts w:ascii="Times New Roman" w:hAnsi="Times New Roman" w:cs="Times New Roman"/>
          <w:sz w:val="20"/>
          <w:szCs w:val="20"/>
        </w:rPr>
        <w:instrText>ADDIN CSL_CITATION {"citationItems":[{"id":"ITEM-1","itemData":{"author":[{"dropping-particle":"","family":"Hahn","given":"J.","non-dropping-particle":"","parse-names":false,"suffix":""}],"edition":"Archaeolog","id":"ITEM-1","issued":{"date-parts":[["1992"]]},"title":"Zeichnen von Stein- und Knochenartefakten","type":"book"},"uris":["http://www.mendeley.com/documents/?uuid=8252e380-c013-4da0-ab22-5c18212288b8"]},{"id":"ITEM-2","itemData":{"author":[{"dropping-particle":"","family":"Inizan","given":"M-L.","non-dropping-particle":"","parse-names":false,"suffix":""},{"dropping-particle":"","family":"Reduron-Ballinger","given":"M.","non-dropping-particle":"","parse-names":false,"suffix":""},{"dropping-particle":"","family":"Roche","given":"H.","non-dropping-particle":"","parse-names":false,"suffix":""},{"dropping-particle":"","family":"Tixier","given":"J.","non-dropping-particle":"","parse-names":false,"suffix":""}],"id":"ITEM-2","issued":{"date-parts":[["1999"]]},"publisher":"Cercle de Recherches et d'Etudes Prehistoriques","title":"Technology and Terminology of Knapped Stone","type":"book"},"uris":["http://www.mendeley.com/documents/?uuid=c19c63d4-6f87-42f2-aa7c-698e9efa4e11"]}],"mendeley":{"formattedCitation":"(Hahn 1992; Inizan et al. 1999)","plainTextFormattedCitation":"(Hahn 1992; Inizan et al. 1999)","previouslyFormattedCitation":"(Hahn 1992; Inizan et al. 1999)"},"properties":{"noteIndex":0},"schema":"https://github.com/citation-style-language/schema/raw/master/csl-citation.json"}</w:instrText>
      </w:r>
      <w:r w:rsidR="00A11149">
        <w:rPr>
          <w:rFonts w:ascii="Times New Roman" w:hAnsi="Times New Roman" w:cs="Times New Roman"/>
          <w:sz w:val="20"/>
          <w:szCs w:val="20"/>
        </w:rPr>
        <w:fldChar w:fldCharType="separate"/>
      </w:r>
      <w:r w:rsidR="00A11149" w:rsidRPr="00A11149">
        <w:rPr>
          <w:rFonts w:ascii="Times New Roman" w:hAnsi="Times New Roman" w:cs="Times New Roman"/>
          <w:noProof/>
          <w:sz w:val="20"/>
          <w:szCs w:val="20"/>
        </w:rPr>
        <w:t>(Hahn 1992; Inizan et al. 1999)</w:t>
      </w:r>
      <w:r w:rsidR="00A11149">
        <w:rPr>
          <w:rFonts w:ascii="Times New Roman" w:hAnsi="Times New Roman" w:cs="Times New Roman"/>
          <w:sz w:val="20"/>
          <w:szCs w:val="20"/>
        </w:rPr>
        <w:fldChar w:fldCharType="end"/>
      </w:r>
      <w:r w:rsidR="00AB6D03" w:rsidRPr="007436BD">
        <w:rPr>
          <w:rFonts w:ascii="Times New Roman" w:hAnsi="Times New Roman" w:cs="Times New Roman"/>
          <w:sz w:val="20"/>
          <w:szCs w:val="20"/>
        </w:rPr>
        <w:t xml:space="preserve">. </w:t>
      </w:r>
    </w:p>
    <w:p w14:paraId="507FE6EC" w14:textId="30BB2412" w:rsidR="00C27F5F" w:rsidRPr="007436BD" w:rsidRDefault="00E14792" w:rsidP="00A33810">
      <w:pPr>
        <w:spacing w:line="360" w:lineRule="auto"/>
        <w:jc w:val="both"/>
        <w:rPr>
          <w:rFonts w:ascii="Times New Roman" w:hAnsi="Times New Roman" w:cs="Times New Roman"/>
          <w:noProof/>
          <w:sz w:val="20"/>
          <w:szCs w:val="20"/>
        </w:rPr>
      </w:pPr>
      <w:r>
        <w:rPr>
          <w:rFonts w:ascii="Times New Roman" w:hAnsi="Times New Roman" w:cs="Times New Roman"/>
          <w:sz w:val="20"/>
          <w:szCs w:val="20"/>
        </w:rPr>
        <w:t>While many</w:t>
      </w:r>
      <w:r w:rsidR="00C27F5F" w:rsidRPr="007436BD">
        <w:rPr>
          <w:rFonts w:ascii="Times New Roman" w:hAnsi="Times New Roman" w:cs="Times New Roman"/>
          <w:sz w:val="20"/>
          <w:szCs w:val="20"/>
        </w:rPr>
        <w:t xml:space="preserve"> articles highlight the merits of three-dimensional recording for the extraction of</w:t>
      </w:r>
      <w:r w:rsidR="00D17C6B" w:rsidRPr="007436BD">
        <w:rPr>
          <w:rFonts w:ascii="Times New Roman" w:hAnsi="Times New Roman" w:cs="Times New Roman"/>
          <w:sz w:val="20"/>
          <w:szCs w:val="20"/>
        </w:rPr>
        <w:t xml:space="preserve"> </w:t>
      </w:r>
      <w:r w:rsidR="00C27F5F" w:rsidRPr="007436BD">
        <w:rPr>
          <w:rFonts w:ascii="Times New Roman" w:hAnsi="Times New Roman" w:cs="Times New Roman"/>
          <w:sz w:val="20"/>
          <w:szCs w:val="20"/>
        </w:rPr>
        <w:t xml:space="preserve">technological and morphological information </w:t>
      </w:r>
      <w:r w:rsidR="00654CCD">
        <w:rPr>
          <w:rFonts w:ascii="Times New Roman" w:hAnsi="Times New Roman" w:cs="Times New Roman"/>
          <w:sz w:val="20"/>
          <w:szCs w:val="20"/>
        </w:rPr>
        <w:fldChar w:fldCharType="begin" w:fldLock="1"/>
      </w:r>
      <w:r w:rsidR="00654CCD">
        <w:rPr>
          <w:rFonts w:ascii="Times New Roman" w:hAnsi="Times New Roman" w:cs="Times New Roman"/>
          <w:sz w:val="20"/>
          <w:szCs w:val="20"/>
        </w:rPr>
        <w:instrText>ADDIN CSL_CITATION {"citationItems":[{"id":"ITEM-1","itemData":{"DOI":"10.1016/j.jas.2008.06.011","ISSN":"10959238","abstract":"A 3-D optical scanner was used to obtain precise and complete representations of lithic artifacts. A computer algorithm, which was specially developed for the purpose, was used to position the artifacts in a way which enables the extraction of the standard metric parameters (length, width, width at 1/2 length, etc.). In this way, the ambiguities which affect the traditional manual measurements were eliminated. This new methodology creates accurate and objective databases. Several other parameters (center of mass position, volume, surface area) were also computed. The advantages of our method are illustrated by the analysis of 90 scanned Lower Paleolithic handaxes. © 2008 Elsevier Ltd. All rights reserved.","author":[{"dropping-particle":"","family":"Grosman","given":"Leore","non-dropping-particle":"","parse-names":false,"suffix":""},{"dropping-particle":"","family":"Smikt","given":"Oded","non-dropping-particle":"","parse-names":false,"suffix":""},{"dropping-particle":"","family":"Smilansky","given":"Uzy","non-dropping-particle":"","parse-names":false,"suffix":""}],"container-title":"Journal of Archaeological Science","id":"ITEM-1","issue":"12","issued":{"date-parts":[["2008"]]},"page":"3101-3110","title":"On the application of 3-D scanning technology for the documentation and typology of lithic artifacts","type":"article-journal","volume":"35"},"uris":["http://www.mendeley.com/documents/?uuid=98ed12df-094a-4928-b59d-ecdfec1c4383"]},{"id":"ITEM-2","itemData":{"DOI":"10.1016/j.jas.2005.10.014","ISBN":"0305-4403","ISSN":"10959238","abstract":"Over the last four decades, there has been surprisingly little advance in the quantitative morphometric analysis of Palaeolithic stone tools, especially compared to that which has taken place in biological morphometrics over a comparable time frame. In Palaeolithic archaeology's sister discipline of palaeoanthropology, detailed quantitative morphometric, geometric morphometric, and even 3D geometric morphometric analyses are now seen almost as routine. This period of relative methodological stasis may have been influenced by the lack of homologous landmarks on many lithic tools (essential for any comparative analysis), especially core-based technologies of the Lower Palaeolithic. Archaeological field conditions may also prohibit the use of expensive and delicate precision instruments in certain cases. Here we present a crossbeam co-ordinate caliper that - crucially - both geometrically locates and measures distances between morphologically homologous landmarks upon lithic nuclei via a single protocol. Intra- and inter-observer error tests provide evidence that error levels associated with the instrument fall within acceptable ranges. In addition, we present empirical examples of application in the form of a multivariate analysis of 55 discrete morphometric variables, and a 3D geometric morphometric analysis of co-ordinate landmark configurations derived from Pleistocene lithic nuclei (i.e. 'cores' sensu lato). We also introduce to lithic studies some techniques for the study of shape variation that have previously been used with success in biological morphometric analyses. We conclude that use of an instrument such as the crossbeam co-ordinate caliper may provide a useful adjunct to traditional techniques of lithic analysis, particularly in developing a quantitative morphometric approach. © 2005 Elsevier Ltd. All rights reserved.","author":[{"dropping-particle":"","family":"Lycett","given":"Stephen J.","non-dropping-particle":"","parse-names":false,"suffix":""},{"dropping-particle":"","family":"Cramon-Taubadel","given":"Noreen","non-dropping-particle":"von","parse-names":false,"suffix":""},{"dropping-particle":"","family":"Foley","given":"Robert A.","non-dropping-particle":"","parse-names":false,"suffix":""}],"container-title":"Journal of Archaeological Science","id":"ITEM-2","issue":"6","issued":{"date-parts":[["2006"]]},"page":"847-861","title":"A crossbeam co-ordinate caliper for the morphometric analysis of lithic nuclei: A description, test and empirical examples of application","type":"article-journal","volume":"33"},"uris":["http://www.mendeley.com/documents/?uuid=8a5dc2fd-5afe-4819-9786-eb2fed527a0c"]},{"id":"ITEM-3","itemData":{"DOI":"10.1016/j.jas.2009.10.030","ISSN":"10959238","abstract":"Recent studies make use of cortex proportion as a proxy measurement for the impact of artefact transport on assemblage formation. Cortex in these studies is measured on an ordinal scale and analysed in relation to mechanical measurements of artefact size. Here we report on the use of a 3D laser scanner to obtain precise measurements from experimental lithic reduction sets. High-resolution measurements of cortex area are compared to measurements obtained through ordinal approximations of cortex proportion and mechanical approximations of artefact size. While the ordinal and mechanical measurements result in considerable error for individual artefacts, estimates improve significantly as sample size increases. © 2009 Elsevier Ltd.","author":[{"dropping-particle":"","family":"Lin","given":"Sam C.H.","non-dropping-particle":"","parse-names":false,"suffix":""},{"dropping-particle":"","family":"Douglass","given":"Matthew J.","non-dropping-particle":"","parse-names":false,"suffix":""},{"dropping-particle":"","family":"Holdaway","given":"Simon J.","non-dropping-particle":"","parse-names":false,"suffix":""},{"dropping-particle":"","family":"Floyd","given":"Bruce","non-dropping-particle":"","parse-names":false,"suffix":""}],"container-title":"Journal of Archaeological Science","id":"ITEM-3","issue":"4","issued":{"date-parts":[["2010"]]},"page":"694-702","title":"The application of 3D laser scanning technology to the assessment of ordinal and mechanical cortex quantification in lithic analysis","type":"article-journal","volume":"37"},"uris":["http://www.mendeley.com/documents/?uuid=da1af15b-d08a-487b-bc42-4f25e1dec9a1"]},{"id":"ITEM-4","itemData":{"DOI":"10.1080/01977261.2010.11721090","ISSN":"0197-7261","abstract":"However they measure stone tools, archaeologists typically use or mutually perpendicular—dimensions like length and width. Althou orthogonal dimensions do not capture the geometric configuration o We describe an alternative approach to lithic analysis that involves three dimensional laser scanning andgeometric morphometries. This approach preserves much geometric information and generally is more faithful to whole-objectform. Using landmarks—points at equivalent positions on different specimens—it also exploits powerful analytical techniques not traditionally used in lithic analysis. We illustrate the approach audits analytical potential in the study of a small collection ofPaleoindian flutedpoints","author":[{"dropping-particle":"","family":"Shott","given":"Michael J.","non-dropping-particle":"","parse-names":false,"suffix":""},{"dropping-particle":"","family":"Trail","given":"Brian W.","non-dropping-particle":"","parse-names":false,"suffix":""}],"container-title":"Lithic Technology","id":"ITEM-4","issue":"2","issued":{"date-parts":[["2016"]]},"page":"195-220","title":"Exploring New Approaches to Lithic Analysis: Laser Scanning and Geometric Morphometrics","type":"article-journal","volume":"35"},"uris":["http://www.mendeley.com/documents/?uuid=409fdbb5-ea7b-412a-8982-f9671ff213a9"]},{"id":"ITEM-5","itemData":{"DOI":"10.1007/978-1-4419-6861-6_3","ISBN":"9781441968609","abstract":"This chapter works from the assumption that core technology is a culturally transmitted practice that is more conducive to tracking cultural phylogenies than retouched implements that have undergone strong selection and convergence for functional properties. This chapter presents an analysis of core traditions within the MSA of southern Africa using multivariate morphometric analysis of cores from five Howiesons Poort sites. Results suggest that regional traditions of core reduction existed within this widespread techno-complex despite strong similarities in backed artefact technologies. This raises the possibility that backed artefact manufacturing technology spread between local populations that had inherited quite different approaches to core reduction. © 2010 Springer-Verlag New York.","author":[{"dropping-particle":"","family":"Clarkson","given":"Chris","non-dropping-particle":"","parse-names":false,"suffix":""}],"container-title":"New Perspectives on Old Stones: Analytical Approaches to Paleolithic Technologies","editor":[{"dropping-particle":"","family":"Lycett","given":"S.","non-dropping-particle":"","parse-names":false,"suffix":""},{"dropping-particle":"","family":"Chauhan","given":"P.","non-dropping-particle":"","parse-names":false,"suffix":""}],"id":"ITEM-5","issued":{"date-parts":[["2010"]]},"page":"43-59","publisher":"New York: Springer","title":"Regional diversity within the core technology of the howiesons poort techno-complex","type":"chapter"},"uris":["http://www.mendeley.com/documents/?uuid=7fc41a3d-e7f1-4b2c-9528-19189c2fbdec"]},{"id":"ITEM-6","itemData":{"DOI":"10.1016/j.jas.2012.04.049","ISSN":"10959238","abstract":"Clovis points are the principal diagnostic artifacts of a Clovis complex that spread across North America between ca. 11,050-10,800 radiocarbon years before present. Clovis may be the best documented Paleoamerican culture in North America, but much remains to be learned about the movement and interactions of Clovis peoples. Similarities among Clovis points from geographically diverse locations have led some researchers to suggest that a uniform projectile point technology existed across North America during Clovis times. Others have rejected this idea, proposing local and independent technological adaptations to different regional environments. To investigate these ideas, we used digital morphometrics to analyze 50 Clovis points from nine different contexts. First, 3D surface models of the points were created with a portable laser scanner. Next, these models were digitally cross-sectioned through both faces, yielding two-dimensional isoheight contours of flake scar patterns that reflect the original reduction techniques used to shape the projectile points. In the final step, the contours were transformed with elliptic Fourier analysis into Fourier coefficient series, and patterns of variation and symmetry were explored with principal components analysis. When compared to modern Clovis point replicas made by an expert knapper, the flake scar contours of the ancient Clovis points showed little morphological variation and a large degree of bifacial symmetry. Our results support the existence of a widespread standardized \"Clovis\" knapping technique, most likely transmitted through direct interaction between knappers from different groups. © 2012 Elsevier Ltd.","author":[{"dropping-particle":"","family":"Sholts","given":"Sabrina B.","non-dropping-particle":"","parse-names":false,"suffix":""},{"dropping-particle":"","family":"Stanford","given":"Dennis J.","non-dropping-particle":"","parse-names":false,"suffix":""},{"dropping-particle":"","family":"Flores","given":"Louise M.","non-dropping-particle":"","parse-names":false,"suffix":""},{"dropping-particle":"","family":"Wärmländer","given":"Sebastian K.T.S.","non-dropping-particle":"","parse-names":false,"suffix":""}],"container-title":"Journal of Archaeological Science","id":"ITEM-6","issue":"9","issued":{"date-parts":[["2012"]]},"page":"3018-3026","title":"Flake scar patterns of Clovis points analyzed with a new digital morphometrics approach: Evidence for direct transmission of technological knowledge across early North America","type":"article-journal","volume":"39"},"uris":["http://www.mendeley.com/documents/?uuid=78f42046-7021-43e8-a209-814159e03acf"]},{"id":"ITEM-7","itemData":{"DOI":"10.1016/j.jas.2012.06.039","ISBN":"0305-4403","ISSN":"10959238","abstract":"Technological and morphological variability in lithic artifacts is commonly used to identify taxonomic entities in Paleolithic research contexts. Assemblages are mainly studied using either linear distance measurements or qualitative assessments of morphologies. Here, we present a method to quantify morphological variability in lithic artifacts using 3D models of stone artifacts. Our study on the sequence of the Upper Paleolithic layers V-I from the site Yabroud II in western Syria, demonstrates that utilizing 3D models provides a new insight into the variability of lithic technologies. We use quantitative data on convexities, twist and scar patterns on cores and blades, attributes previously not readily quantifiable, to trace technological change through the archaeological sequence. We are able to identify differences and translate these findings into a grouping of the layers. While layers VI-II are characterized by technological continuity and were grouped together, layers V and I can be separated from this group and represent technologically different groups chronologically before and after. Our results demonstrate the potential of 3D models for studying morphological variability in lithic assemblages. © 2012 Elsevier Ltd.","author":[{"dropping-particle":"","family":"Bretzke","given":"Knut","non-dropping-particle":"","parse-names":false,"suffix":""},{"dropping-particle":"","family":"Conard","given":"Nicholas J.","non-dropping-particle":"","parse-names":false,"suffix":""}],"container-title":"Journal of Archaeological Science","id":"ITEM-7","issue":"12","issued":{"date-parts":[["2012"]]},"page":"3741-3749","publisher":"Elsevier","title":"Evaluating morphological variability in lithic assemblages using 3D models of stone artifacts","type":"article-journal","volume":"39"},"uris":["http://www.mendeley.com/documents/?uuid=eaaf980f-7c1f-4738-bb29-7a18771714e4"]},{"id":"ITEM-8","itemData":{"DOI":"10.1080/00438243.2013.879046","ISSN":"14701375","abstract":"Digital data constitute a rapidly increasing body of archaeological evidence, used on widely varying scales to capture and represent an equally wide range of subjects. Introducing an issue that presents recent digital applications in archaeology, this article considers particularly the challenges and prospects for analysis of digital models of stone tools, and surveys some of them in workflow sequence (acquisition, modeling, analysis, archiving). Using geomorphometric methods, lithic analysts now can characterize, measure and analyze stone tools in ways scarcely imaginable even a few years ago.","author":[{"dropping-particle":"","family":"Shott","given":"Michael","non-dropping-particle":"","parse-names":false,"suffix":""}],"container-title":"World Archaeology","id":"ITEM-8","issue":"1","issued":{"date-parts":[["2014"]]},"page":"1-9","title":"Digitizing archaeology: A subtle revolution in analysis","type":"article-journal","volume":"46"},"uris":["http://www.mendeley.com/documents/?uuid=8d5eb710-79b9-4403-999a-8d3779a53d0e"]},{"id":"ITEM-9","itemData":{"DOI":"10.1371/journal.pone.0155316","ISSN":"19326203","abstract":"© 2016 Chacón et al. This is an open access article distributed under the terms of the Creative Commons Attribution License, which permits unrestricted use, distribution, and reproduction in any medium, provided the original author and source are credited. There appears to be little doubt as to the existence of an intentional technological resolve to produce convergent tools during the Middle Palaeolithic. However, the use of these pieces as pointed tools is still subject to debate: i.e., handheld tool vs. hafted tool. Present-day technological analysis has begun to apply new methodologies in order to quantify shape variability and to decipher the role of the morphology of these pieces in relation to function; for instance, geometric morphometric analyses have recently been applied with successful results. This paper presents a study of this type of analysis on 37 convergent tools from level Ga of Payre site (France), dated to MIS 8-7. These pieces are non-standardized knapping products produced by discoidal and orthogonal core technologies. Moreover, macro-wear studies attest to various activities on diverse materials with no evidence of hafting or projectile use. The aim of this paper is to test the geometric morphometric approach on non-standardized artefacts applying the Elliptical Fourier analysis (EFA) to 3D contours and to assess the potential relationship between size and shape, technology and function. This study is innovative in that it is the first time that this method, considered to be a valuable complement for describing technological and functional attributes, is applied to 3D contours of lithic products. Our results show that this methodology ensures a very good degree of accuracy in describing shape variations of the sharp edges of technologically non-standardized convergent tools. EFA on 3D contours indicates variations in deviations of the outline along the third dimension (i.e., dorso-ventrally) and yields quantitative and insightful information on the actual shape variations of tools. Several statistically significant relationships are found between shape variation and use-wear attributes, though the results emphasize the large variability of the shape of the convergent tools, which, in general, does not show a strong direct association with technological features and function. This is in good agreement with the technological context of this chronological period, characterized by a wide diversity of non-standardized tools adapted to…","author":[{"dropping-particle":"","family":"Chacón","given":"M. Gema","non-dropping-particle":"","parse-names":false,"suffix":""},{"dropping-particle":"","family":"Détroit","given":"Florent","non-dropping-particle":"","parse-names":false,"suffix":""},{"dropping-particle":"","family":"Coudenneau","given":"Aude","non-dropping-particle":"","parse-names":false,"suffix":""},{"dropping-particle":"","family":"Moncel","given":"Marie Hélène","non-dropping-particle":"","parse-names":false,"suffix":""}],"container-title":"PLoS ONE","id":"ITEM-9","issue":"5","issued":{"date-parts":[["2016"]]},"title":"Morphometric assessment of convergent tool technology and function during the early middle Palaeolithic: The case of Payre, France","type":"article-journal","volume":"11"},"uris":["http://www.mendeley.com/documents/?uuid=55675939-0169-4652-bd7d-a720e38471a2"]},{"id":"ITEM-10","itemData":{"DOI":"10.1016/j.jasrep.2017.05.013","ISSN":"2352409X","abstract":"The following study presents a novel method for computerized 3D geometric morphometric shape analysis of archaeological artifacts. It consists of a newly developed tool for automated positioning of 3D digital models and the following placement of 3D homologous landmarks for geometric morphometric analysis. It provides a quick and easy method for acquiring high-resolution 3D landmark coordinate data. This tool is applicable to a wide range of objects which have two opposed faces of relatively similar size and can be consistently positioned along their maximal length in planform view. The acquired data can be subjected to common multivariate statistical procedures for the quantitative description and analysis of shape variability in an assemblage. The method is applied here to a case study of experimentally produced assemblages of Acheulian handaxe replicas made by six knappers of differing skill levels. An analysis is performed to test whether the shapes of the handaxes can be used to classify them according to their knapper's skill level. Generalized Procrustes analysis (GPA), principal component analysis (PCA) and discriminant analysis (DA) are applied to the landmarks' coordinates. The results indicate that applying DA to PC scores allows a reliable classification of artifacts according to the skill level of their knappers, with a minimal misclassification rate. Thus, this method demonstrates that application of high-resolution 3D geometric morphometric methods can be used for the quantitative differentiation of skill levels based on tool morphology.","author":[{"dropping-particle":"","family":"Herzlinger","given":"Gadi","non-dropping-particle":"","parse-names":false,"suffix":""},{"dropping-particle":"","family":"Goren-Inbar","given":"Naama","non-dropping-particle":"","parse-names":false,"suffix":""},{"dropping-particle":"","family":"Grosman","given":"Leore","non-dropping-particle":"","parse-names":false,"suffix":""}],"container-title":"Journal of Archaeological Science: Reports","id":"ITEM-10","issued":{"date-parts":[["2017"]]},"page":"163-173","title":"A new method for 3D geometric morphometric shape analysis: The case study of handaxe knapping skill","type":"article-journal","volume":"14"},"uris":["http://www.mendeley.com/documents/?uuid=4d1d1dfa-c2f6-492c-ab4b-68c319c9acd1"]},{"id":"ITEM-11","itemData":{"DOI":"10.1371/journal.pone.0207890","ISSN":"19326203","abstract":"© 2018 Herzlinger, Grosman. This is an open access article distributed under the terms of the Creative Commons Attribution License, which permits unrestricted use, distribution, and reproduction in any medium, provided the original author and source are credited. We present here a newly developed software package named Artifact GeoMorph Toolbox 3-D (AGMT3-D). It is intended to provide archaeologists with a simple and easy-to-use tool for performing 3-D landmarks-based geometric morphometric shape analysis on 3-D digital models of archaeological artifacts. It requires no prior knowledge of programming or proficiency in statistics. AGMT3-D consists of a data-acquisition procedure for automatically positioning 3-D models in space and fitting them with grids of 3-D semi-landmarks. It also provides a number of analytical tools and procedures that allow the processing and statistical analysis of the data, including generalized Procrustes analysis, principal component analysis, a warp tool, automatic calculation of shape variabilities and statistical tests. It provides an output of quantitative, objective and reproducible results in numerical, textual and graphic formats. These can be used to answer archaeologically significant questions relating to morphologies and morphological variabilities in artifact assemblages. Following the presentation of the software and its functions, we apply it to a case study addressing the effects of different types of raw material on the morphologies and morphological variabilities present in an experimentally produced Acheulian handaxe assemblage. The results show that there are statistically significant differences between the mean shapes and shape variabilities of handaxes produced on flint and those produced on basalt. With AGMT3-D, users can analyze artifact assemblages and address questions that are deducible from the morphologies and morphological variabilities of material culture assemblages. These questions can relate to issues of, among others, relative chronology, cultural affinities, tool function and production technology. AGMT3-D is aimed at making 3-D landmarks-based geometric morphometric shape analysis more accessible to archaeologists, in the hope that this method will become a tool commonly used by archaeologists.","author":[{"dropping-particle":"","family":"Herzlinger","given":"Gadi","non-dropping-particle":"","parse-names":false,"suffix":""},{"dropping-particle":"","family":"Grosman","given":"Leore","non-dropping-particle":"","parse-names":false,"suffix":""}],"container-title":"PLoS ONE","id":"ITEM-11","issue":"11","issued":{"date-parts":[["2018"]]},"title":"AGMT3-D: A software for 3-D landmarks-based geometric morphometric shape analysis of archaeological artifacts","type":"article-journal","volume":"13"},"uris":["http://www.mendeley.com/documents/?uuid=040cd8bb-169b-4509-b68a-528c32705365"]},{"id":"ITEM-12","itemData":{"DOI":"10.1016/j.jhevol.2018.11.008","ISSN":"00472484","abstract":"The question of Paleolithic group size has been addressed by scholars in many disciplines applying different methods. In our study we apply a novel analytical approach in an attempt to assess the group size of hominins that occupied the Acheulian site of Gesher Benot Ya'aqov, Israel (GBY). Within this framework, we subjected the handaxe assemblages from several archaeological horizons at the site to a morpho-technological analysis. The analysis combined high-resolution three-dimensional geometric morphometric analysis with typo-technological attribute analysis to assess the inter- and intra-assemblage morpho-technological variability. The analysis was also applied to an experimental handaxe assemblage produced by an expert knapper. The results of the analysis show high morphological homogeneity coupled with high technological variability in each of the archaeological assemblages. This pattern is highly indicative of the work of expert knappers, as is also suggested by the comparison between the archaeological and experimental assemblages. The high density of archaeological remains in some of the GBY occupations and their pristine taphonomic condition provide additional support for the involvement of large groups of hominins, although some horizons are far poorer in archaeological remains and hence do not allow such an interpretation. Nevertheless, the fact that in all assemblages the handaxes show the same techno-morphological pattern indicates that they were all produced by expert knappers. As shown by numerous models and ethnographic data, the presence of experts can be viewed as an indication of large and socially complex societies. Thus, although some of the GBY occupations were not formed by large groups, the smaller groups whose activities are recorded were very likely to be part of larger, socially complex cultural groups. This variability in occupational intensity is interpreted as representing an aggregation-dispersal mechanism, similar to those documented in many hunter-gatherer societies.","author":[{"dropping-particle":"","family":"Herzlinger","given":"Gadi","non-dropping-particle":"","parse-names":false,"suffix":""},{"dropping-p</w:instrText>
      </w:r>
      <w:r w:rsidR="00654CCD" w:rsidRPr="00C04091">
        <w:rPr>
          <w:rFonts w:ascii="Times New Roman" w:hAnsi="Times New Roman" w:cs="Times New Roman"/>
          <w:sz w:val="20"/>
          <w:szCs w:val="20"/>
          <w:lang w:val="en-US"/>
        </w:rPr>
        <w:instrText>article":"","family":"Goren-Inbar","given":"Naama","non-dropping-particle":"","parse-names":false,"suffix":""}],"container-title":"Journal of Human Evolution","id":"ITEM-12","issued":{"date-parts":[["2019"]]},"page":"45-58","title":"Do a few tools necessarily mean a few people? A techno-morphological approach to the question of group size at Gesher Benot Ya'aqov, Israel","type":"article-journal","volume":"128"},"uris":["http://www.mendeley.com/documents/?uuid=0881029e-2d73-4191-8636-e3a14d184922"]}],"mendeley":{"formattedCitation":"(Lycett et al. 2006; Grosman et al. 2008; Clarkson 2010; Lin et al. 2010; Bretzke and Conard 2012; Sholts et al. 2012; Shott 2014; Chacón et al. 2016; Shott and Trail 2016; Herzlinger et al. 2017; Herzlinger and Grosman 2018; Herzlinger and Goren-Inbar 2019)","plainTextFormattedCitation":"(Lycett et al. 2006; Grosman et al. 2008; Clarkson 2010; Lin et al. 2010; Bretzke and Conard 2012; Sholts et al. 2012; Shott 2014; Chacón et al. 2016; Shott and Trail 2016; Herzlinger et al. 2017; Herzlinger and Grosman 2018; Herzlinger and Goren-Inbar 2019)","previouslyFormattedCitation":"(Lycett et al. 2006; Grosman et al. 2008; Clarkson 2010; Lin et al. 2010; Bretzke and Conard 2012; Sholts et al. 2012; Shott 2014; Chacón et al. 2016; Shott and Trail 2016; Herzlinger et al. 2017; Herzlinger and Grosman 2018; Herzlinger and Goren-Inbar 2019)"},"properties":{"noteIndex":0},"schema":"https://github.com/citation-style-language/schema/raw/master/csl-citation.json"}</w:instrText>
      </w:r>
      <w:r w:rsidR="00654CCD">
        <w:rPr>
          <w:rFonts w:ascii="Times New Roman" w:hAnsi="Times New Roman" w:cs="Times New Roman"/>
          <w:sz w:val="20"/>
          <w:szCs w:val="20"/>
        </w:rPr>
        <w:fldChar w:fldCharType="separate"/>
      </w:r>
      <w:r w:rsidR="00654CCD" w:rsidRPr="00C04091">
        <w:rPr>
          <w:rFonts w:ascii="Times New Roman" w:hAnsi="Times New Roman" w:cs="Times New Roman"/>
          <w:noProof/>
          <w:sz w:val="20"/>
          <w:szCs w:val="20"/>
          <w:lang w:val="en-US"/>
        </w:rPr>
        <w:t>(Lycett et al. 2006; Grosman et al. 2008; Clarkson 2010; Lin et al. 2010; Bretzke and Conard 2012; Sholts et al. 2012; Shott 2014; Chacón et al. 2016; Shott and Trail 2016; Herzlinger et al. 2017; Herzlinger and Grosman 2018; Herzlinger and Goren-Inbar 2019)</w:t>
      </w:r>
      <w:r w:rsidR="00654CCD">
        <w:rPr>
          <w:rFonts w:ascii="Times New Roman" w:hAnsi="Times New Roman" w:cs="Times New Roman"/>
          <w:sz w:val="20"/>
          <w:szCs w:val="20"/>
        </w:rPr>
        <w:fldChar w:fldCharType="end"/>
      </w:r>
      <w:r>
        <w:rPr>
          <w:rFonts w:ascii="Times New Roman" w:hAnsi="Times New Roman" w:cs="Times New Roman"/>
          <w:sz w:val="20"/>
          <w:szCs w:val="20"/>
        </w:rPr>
        <w:t xml:space="preserve">, </w:t>
      </w:r>
      <w:r w:rsidR="00C04091">
        <w:rPr>
          <w:rFonts w:ascii="Times New Roman" w:hAnsi="Times New Roman" w:cs="Times New Roman"/>
          <w:sz w:val="20"/>
          <w:szCs w:val="20"/>
        </w:rPr>
        <w:t>several</w:t>
      </w:r>
      <w:r>
        <w:rPr>
          <w:rFonts w:ascii="Times New Roman" w:hAnsi="Times New Roman" w:cs="Times New Roman"/>
          <w:sz w:val="20"/>
          <w:szCs w:val="20"/>
        </w:rPr>
        <w:t xml:space="preserve"> studies</w:t>
      </w:r>
      <w:r w:rsidR="00C27F5F" w:rsidRPr="007436BD">
        <w:rPr>
          <w:rFonts w:ascii="Times New Roman" w:hAnsi="Times New Roman" w:cs="Times New Roman"/>
          <w:sz w:val="20"/>
          <w:szCs w:val="20"/>
        </w:rPr>
        <w:t xml:space="preserve"> continue to extract morphological data from lithic illustrations.</w:t>
      </w:r>
      <w:r w:rsidR="002B6E32" w:rsidRPr="007436BD">
        <w:rPr>
          <w:rFonts w:ascii="Times New Roman" w:hAnsi="Times New Roman" w:cs="Times New Roman"/>
          <w:sz w:val="20"/>
          <w:szCs w:val="20"/>
        </w:rPr>
        <w:t xml:space="preserve"> Over the last decade</w:t>
      </w:r>
      <w:r w:rsidR="00E069D5" w:rsidRPr="007436BD">
        <w:rPr>
          <w:rFonts w:ascii="Times New Roman" w:hAnsi="Times New Roman" w:cs="Times New Roman"/>
          <w:sz w:val="20"/>
          <w:szCs w:val="20"/>
        </w:rPr>
        <w:t>,</w:t>
      </w:r>
      <w:r w:rsidR="002B6E32" w:rsidRPr="007436BD">
        <w:rPr>
          <w:rFonts w:ascii="Times New Roman" w:hAnsi="Times New Roman" w:cs="Times New Roman"/>
          <w:sz w:val="20"/>
          <w:szCs w:val="20"/>
        </w:rPr>
        <w:t xml:space="preserve"> geometric morphometric (GMM) methodologies have been routinely employed for the analysis of two-dimensional </w:t>
      </w:r>
      <w:r w:rsidR="00D17C6B" w:rsidRPr="007436BD">
        <w:rPr>
          <w:rFonts w:ascii="Times New Roman" w:hAnsi="Times New Roman" w:cs="Times New Roman"/>
          <w:sz w:val="20"/>
          <w:szCs w:val="20"/>
        </w:rPr>
        <w:t>shape</w:t>
      </w:r>
      <w:r w:rsidR="002B6E32" w:rsidRPr="007436BD">
        <w:rPr>
          <w:rFonts w:ascii="Times New Roman" w:hAnsi="Times New Roman" w:cs="Times New Roman"/>
          <w:sz w:val="20"/>
          <w:szCs w:val="20"/>
        </w:rPr>
        <w:t xml:space="preserve">, and given their abundance and perceived accuracy, lithic illustrations have served as a means for extracting and </w:t>
      </w:r>
      <w:r w:rsidR="00D17C6B" w:rsidRPr="007436BD">
        <w:rPr>
          <w:rFonts w:ascii="Times New Roman" w:hAnsi="Times New Roman" w:cs="Times New Roman"/>
          <w:sz w:val="20"/>
          <w:szCs w:val="20"/>
        </w:rPr>
        <w:t xml:space="preserve">investigating </w:t>
      </w:r>
      <w:r w:rsidR="002B6E32" w:rsidRPr="007436BD">
        <w:rPr>
          <w:rFonts w:ascii="Times New Roman" w:hAnsi="Times New Roman" w:cs="Times New Roman"/>
          <w:sz w:val="20"/>
          <w:szCs w:val="20"/>
        </w:rPr>
        <w:t xml:space="preserve">lithic shape data. This is particularly relevant for artefacts that are </w:t>
      </w:r>
      <w:del w:id="0" w:author="Christian Hoggard" w:date="2019-10-31T15:27:00Z">
        <w:r w:rsidR="002B6E32" w:rsidRPr="007436BD" w:rsidDel="00735BB4">
          <w:rPr>
            <w:rFonts w:ascii="Times New Roman" w:hAnsi="Times New Roman" w:cs="Times New Roman"/>
            <w:sz w:val="20"/>
            <w:szCs w:val="20"/>
          </w:rPr>
          <w:delText xml:space="preserve">not bifacially worked and rather </w:delText>
        </w:r>
      </w:del>
      <w:ins w:id="1" w:author="Christian Hoggard" w:date="2019-10-31T15:27:00Z">
        <w:r w:rsidR="00735BB4">
          <w:rPr>
            <w:rFonts w:ascii="Times New Roman" w:hAnsi="Times New Roman" w:cs="Times New Roman"/>
            <w:sz w:val="20"/>
            <w:szCs w:val="20"/>
          </w:rPr>
          <w:t xml:space="preserve">generally </w:t>
        </w:r>
      </w:ins>
      <w:r w:rsidR="002B6E32" w:rsidRPr="007436BD">
        <w:rPr>
          <w:rFonts w:ascii="Times New Roman" w:hAnsi="Times New Roman" w:cs="Times New Roman"/>
          <w:sz w:val="20"/>
          <w:szCs w:val="20"/>
        </w:rPr>
        <w:t>flat</w:t>
      </w:r>
      <w:r w:rsidR="00E069D5" w:rsidRPr="007436BD">
        <w:rPr>
          <w:rFonts w:ascii="Times New Roman" w:hAnsi="Times New Roman" w:cs="Times New Roman"/>
          <w:sz w:val="20"/>
          <w:szCs w:val="20"/>
        </w:rPr>
        <w:t>,</w:t>
      </w:r>
      <w:r w:rsidR="002B6E32" w:rsidRPr="007436BD">
        <w:rPr>
          <w:rFonts w:ascii="Times New Roman" w:hAnsi="Times New Roman" w:cs="Times New Roman"/>
          <w:sz w:val="20"/>
          <w:szCs w:val="20"/>
        </w:rPr>
        <w:t xml:space="preserve"> e.g. </w:t>
      </w:r>
      <w:ins w:id="2" w:author="Christian Hoggard" w:date="2019-10-31T15:26:00Z">
        <w:r w:rsidR="00735BB4">
          <w:rPr>
            <w:rFonts w:ascii="Times New Roman" w:hAnsi="Times New Roman" w:cs="Times New Roman"/>
            <w:sz w:val="20"/>
            <w:szCs w:val="20"/>
          </w:rPr>
          <w:t xml:space="preserve">bifacial- and </w:t>
        </w:r>
      </w:ins>
      <w:r w:rsidR="002B6E32" w:rsidRPr="007436BD">
        <w:rPr>
          <w:rFonts w:ascii="Times New Roman" w:hAnsi="Times New Roman" w:cs="Times New Roman"/>
          <w:sz w:val="20"/>
          <w:szCs w:val="20"/>
        </w:rPr>
        <w:t xml:space="preserve">blade-based tool classes </w:t>
      </w:r>
      <w:r w:rsidR="00654CCD">
        <w:rPr>
          <w:rFonts w:ascii="Times New Roman" w:hAnsi="Times New Roman" w:cs="Times New Roman"/>
          <w:sz w:val="20"/>
          <w:szCs w:val="20"/>
        </w:rPr>
        <w:fldChar w:fldCharType="begin" w:fldLock="1"/>
      </w:r>
      <w:r w:rsidR="00654CCD">
        <w:rPr>
          <w:rFonts w:ascii="Times New Roman" w:hAnsi="Times New Roman" w:cs="Times New Roman"/>
          <w:sz w:val="20"/>
          <w:szCs w:val="20"/>
        </w:rPr>
        <w:instrText>ADDIN CSL_CITATION {"citationItems":[{"id":"ITEM-1","itemData":{"DOI":"10.1007/978-1-4419-6861-6_2","ISBN":"9781441968609","ISSN":"1098-6596","PMID":"25246403","abstract":"\"As the study of Palaeolithic technologies moves towards a more analytical approach, it is necessary to determine a consistent procedural framework. The contributions to this timely and comprehensive volume do just that. This volume incorporates a broad chronological and geographical range of Palaeolithic material from the Lower to Upper Palaeolithic. The focus of this volume is to provide an analysis of Palaeolithic technologies from a quantitative, empirical perspective. As new techniques, particularly quantitative methods, for analyzing Palaeolithic technologies gain popularity, this work provides case studies showcasing these new techniques. Employing diverse case studies, and utilizing multivariate approaches, morphometrics, model-based approaches, phylogenetics, cultural transmission studies, and experimentation, this volume provides insights from international contributors at the forefront of recent methodological advances\"","author":[{"dropping-particle":"","family":"Costa","given":"August G.","non-dropping-particle":"","parse-names":false,"suffix":""}],"container-title":"New Perspectives on Old Stones: Analytical Approaches to Paleolithic Technologies","id":"ITEM-1","issued":{"date-parts":[["2010"]]},"page":"23-41","title":"A geometric morphometric assessment of plan shape in bone and stone acheulean bifaces from the Middle Pleistocene site of Castel di Guido, Latium, Italy","type":"chapter"},"uris":["http://www.mendeley.com/documents/?uuid=9501bf9d-fc8c-47c9-b81f-7d0c67f0f684"]},{"id":"ITEM-2","itemData":{"DOI":"10.1007/978-3-319-13945-6","ISBN":"9781612285528","ISSN":"0279-7720","abstract":"Nowadays, geometric morphometrics are being widely implemented in lithic studies. Their application is driven by the powerful methods of data analysis off ered by morphometric computer software. Additionally, computer programs for digital shape analysis are freeware and easy to handle, even for a non-morphometrician. The results achieved with this software yield interesting conclusions and they off er a new perspective on lithic tools. This presents morphometrics as a potentially useful methodological tool in the fi eld of lithic analysis, which often has to deal with artifacts morphology. The aim of this study is to test the utility of basic shape analyses included in the PAST (Palaeontological Statistics) computer program, and especially elliptical Fourier analysis, in identifying reduction eff ects on Late Middle Palaeolithic bifacial tools. For this purpose, an assemblage of 147 bifacial tools from Southern Poland was analyzed. The sample comprised of Keilmessergruppen handaxes, Keilmesser and Late Middle Palaeolithic leaf points. The results reveal patterned changes in artifacts proportions, which may have been caused by continuous resharpening/reduction as well as by gradual alteration of tools design, due to their changing function.","author":[{"dropping-particle":"","family":"Serwatka","given":"Kamil","non-dropping-particle":"","parse-names":false,"suffix":""}],"container-title":"Litikum - a Kőkor Kerekasztal Folyóirata","id":"ITEM-2","issued":{"date-parts":[["2015"]]},"page":"13-25","title":"Bifaces in plain sight: testing elliptical Fourier analysis in identifying reduction effects on Late Middle Palaeolithic bifacial tools","type":"article-journal","volume":"3"},"uris":["http://www.mendeley.com/documents/?uuid=fc1568de-21d5-4e82-b60e-7df52795209e"]},{"id":"ITEM-3","itemData":{"DOI":"10.1016/j.jasrep.2017.10.048","ISBN":"2352-409X","ISSN":"2352409X","abstract":"This paper seeks to provide an interpretation of Final Palaeolithic Swiderian points variability based on the concept of flexible projectile weapon systems. The paper focuses on aspects of performance characteristics of Swiderian points and their function as elements of projectile weapons. The sample of 294 Swiderian points from 12 Polish and one Ukrainian site was incorporated in the study. The applied research methodology combines a use wear analysis, observation of diagnostic impact fractures (DIF's), analysis of quantitative ballistic features, such as the tip cross-sectional area (TCSA), and geometric-morphometric analysis of points outline shape along with ethnographic analogies. The combination of these methods allows a more comprehensive understanding of lithic points function within particular projectile weapon systems. The study has revealed that the duality in the morphology and the design of Swiderian points most likely corresponds to a phenomenon, which is frequently observed in the construction of projectiles in traditional hunting societies and which derives from the so called “mass/velocity relationship”. This phenomenon is here referred to as “flexible projectile weapon systems”.","author":[{"dropping-particle":"","family":"Serwatka","given":"Kamil","non-dropping-particle":"","parse-names":false,"suffix":""}],"container-title":"Journal of Archaeological Science: Reports","id":"ITEM-3","issued":{"date-parts":[["2018"]]},"page":"263-278","publisher":"Elsevier","title":"What's your point? Flexible projectile weapon system in the Central European Final Palaeolithic. The case of Swiderian points","type":"article-journal","volume":"17"},"uris":["http://www.mendeley.com/documents/?uuid=99ac4866-9bd8-409e-a26d-d011d60d8d88"]},{"id":"ITEM-4","itemData":{"DOI":"10.1016/j.jasrep.2016.07.018","ISSN":"2352409X","abstract":"Large tanged points are known from several Final Palaeolithic technocomplexes in Europe. In different regions, they are known by different labels (e.g. Bromme points, Lyngby points, and Teyjat points) and are often given culturally and hence chronologically diagnostic status as important fossiles directeurs, especially in northern Europe. The vast majority of these finds are from the surface or derive from less-than-secure contexts. Several recent papers have cast doubt on the validity of this artefact class as a taxonomically sensitive marker. Here, we further investigate this issue using 2D geometric morphometric techniques on a sample of published large tanged points from several key sites in northern Europe. This analysis reveals a substantial amount of shape variation within this artefact class and finds no support for distinctions between large tanged points derived from different cultural and/or chronological contexts. Our analysis thus strongly supports the notion that large tanged points do not function as useful culturally diagnostic marker artefacts. The earliest occurrences of Final Palaeolithic large tanged points date to late GS-2 or GI-1e (~. 15,000-14,000 cal BP), alongside arch-backed points. Their presence in later assemblages and technocomplexes such as the Brommean cannot therefore be considered as a derived or diagnostic feature. We suggest that this artefact class should rather be linked to weapon systems function (dart-points) different from the coeval arch-backed points (arrowheads) and that definitions of cultures based on these should thus be taken up for critical revision.","author":[{"dropping-particle":"","family":"Serwatka","given":"Kamil","non-dropping-particle":"","parse-names":false,"suffix":""},{"dropping-particle":"","family":"Riede","given":"Felix","non-dropping-particle":"","parse-names":false,"suffix":""}],"container-title":"Journal of Archaeological Science: Reports","id":"ITEM-4","issued":{"date-parts":[["2016"]]},"page":"150-159","title":"2D geometric morphometric analysis casts doubt on the validity of large tanged points as cultural markers in the European Final Palaeolithic","type":"article-journal","volume":"9"},"uris":["http://www.mendeley.com/documents/?uuid=bbe7a165-50b7-4ede-aac7-39b5c3f9daa5"]},{"id":"ITEM-5","itemData":{"DOI":"10.1007/s10745-017-9964-8","ISSN":"15729915","abstract":"© 2018 Springer Science+Business Media, LLC, part of Springer Nature There is mounting evidence for the non-analogue nature of Late Glacial (18,000–11,700 years BP) ecosystems. Several dispersal episodes of human forager groups moving into previously uninhabitable glacial or periglacial landscapes also occurred during this period. In palaearctic northern Europe, these dispersals are associated with a succession of archaeological technocomplexes that are traditionally thought to reflect changing adaptation strategies synchronised with contemporaneous environmental changes. Recent investigations into ecological disequilibrium dynamics suggest, however, that there may be a greater degree of mismatch between organisms and their environments, especially in arctic-type environments and during times of rapidly changing climate. We link these climatic changes to cultural changes via demographic inference. Based on recent dating evidence, environmental analyses and preliminary morphometric and technological analyses of lithic material, we infer that Late Glacial Palearctic foragers, similarly at disequilibrium and with very low population densities, were prone to regional extinction episodes. We focus in particular on ‘Hamburgian’ culture and its potentially failed dispersal into southern Scandinavia. In conclusion, we suggest avenues for further testing this hypothesis of regional extinction.","author":[{"dropping-particle":"","family":"Riede","given":"Felix","non-dropping-particle":"","parse-names":false,"suffix":""},{"dropping-particle":"","family":"Pedersen","given":"Jesper B.","non-dropping-particle":"","parse-names":false,"suffix":""}],"container-title":"Human Ecology","id":"ITEM-5","issue":"5","issued":{"date-parts":[["2018"]]},"page":"621-632","title":"Late Glacial Human Dispersals in Northern Europe and Disequilibrium Dynamics","type":"article-journal","volume":"46"},"uris":["http://www.mendeley.com/documents/?uuid=6ec76f46-7240-4cd2-968e-20302187257a"]},{"id":"ITEM-6","itemData":{"DOI":"10.1016/j.jaa.2018.06.008","ISSN":"10902686","abstract":"Under certain conditions, ethnographic analogies can help to shed light on past behaviors registered in the archaeological record via observation and model-building from modern societies. In this context, ethnographic weapons are often used as morphometric models to assign a given function to archaeological projectile points. For southern Patagonia, J. Bird proposed a functional analogy between arrows used by the Ona (also known as Selk'nam), a hunter-gatherer group that inhabited northern Tierra del Fuego during historical epochs, and the type V Late Holocene projectile points from southern continental Patagonia. Based on the similarity in terms of small size and shape attributes between the type V archaeological points and Ona (Selk'nam) ethnographic arrows, Bird proposed that the former were arrow points. Here we test the morphometric analogy based on comparisons of size and shape variables defining Ona (Selk'nam) arrows from museum ethnographic collections, and type V projectile points from southern Patagonia archaeological sites. Then, we assess the relative importance of projectile point reduction as a source of morphometric variation. We compared both, archaeological and ethnographic points using geometric morphometrics and multivariate statistical analyses. Results showed significant shape differences between ethnographic and archaeological samples before and after controlling for size and reduction parameters, suggesting that both kinds of points had different designs and life histories. However, when spear-like points are included in the comparison, Ona (Selk'nam) and type V points tend to cluster together. The results obtained from this broader comparison framework suggest that, when functional diversity and reduction effects are taken into account, ethnographic weapons can be considered as useful morphometric models to infer the function of archaeological points. Our results highlight the importance of considering similarities in environment, subsistence, mobility, tool design constraints, and lithic characteristics prior any extrapolation based on ethnographic analogies.","author":[{"dropping-particle":"","family":"Charlin","given":"Judith","non-dropping-particle":"","parse-names":false,"suffix":""},{"dropping-particle":"","family":"González-José","given":"Rolando","non-dropping-particle":"","parse-names":false,"suffix":""}],"container-title":"Journal of Anthropological Archaeology","id":"ITEM-6","issued":{"date-parts":[["2018"]]},"page":"159-172","title":"Testing an ethnographic analogy through geometric morphometrics: A comparison between ethnographic arrows and archaeological projectile points from Late Holocene Fuego-Patagonia","type":"article-journal","volume":"51"},"uris":["http://www.mendeley.com/documents/?uuid=467ba872-6da5-4b56-9501-a9e0f4c4e65c"]},{"id":"ITEM-7","itemData":{"DOI":"10.1080/00438243.2014.890914","ISBN":"0043-8243","ISSN":"14701375","abstract":"This paper focuses on the application of geometric morphometrics to the study of the lithic record in southern South America. We review the regional background, discuss methodological issues and summar- ize research advances. Here a geometric morphometric approach is applied to the case study of Late Holocene stemmed lithic projectile points from Grande Island of Tierra del Fuego (southernmost South America). Our aim is to assess size and shape changes in a broad spatial scale. Projectile point morpho- metric variations are used to discuss spatial scales of interaction and differentiation among past human populations across the island. Finally, several hypotheses are introduced to explain the patterns observed.","author":[{"dropping-particle":"","family":"Charlin","given":"Judith","non-dropping-particle":"","parse-names":false,"suffix":""},{"dropping-particle":"","family":"Cardillo","given":"Marcelo","non-dropping-particle":"","parse-names":false,"suffix":""},{"dropping-particle":"","family":"Borrazzo","given":"Karen","non-dropping-particle":"","parse-names":false,"suffix":""}],"container-title":"World Archaeology","id":"ITEM-7","issue":"1","issued":{"date-parts":[["2014"]]},"page":"78-100","publisher":"Routledge","title":"Spatial patterns in Late Holocene lithic projectile point technology of Tierra del Fuego (southern South America): Assessing size and shape changes","type":"article-journal","volume":"46"},"uris":["http://www.mendeley.com/documents/?uuid=5569c3c5-d7c4-4274-936f-bd43df7e5bcb"]},{"id":"ITEM-8","itemData":{"DOI":"10.1016/j.quaint.2015.11.134","ISSN":"10406182","abstract":"The aim of this work is to assess shape variation in Patagonian stemmed projectile points related to spatial and environmental factors by means of geometric morphometric and multivariate methods. The sample includes 1445 projectile points from Fuego-Patagonia (Southern South America) assigned to Late Holocene (ca. 3600 BP). Besides the authors' own research and the revision of published literature, most of the projectile points come from a broad survey program of museum collections. Previous research showed a trend of shape change related to latitudinal axis in continental Patagonia, but no digital sample was available at that time from some areas, especially Isla Grande de Tierra del Fuego, in southernmost Patagonia. With the purpose of extending our analysis to overall Patagonia (continental and insular) and taking advantage of the new digital dataset available, we focus on the correlation between spatial and environmental variables (precipitation and temperature) and morphological change. The new results obtained show a pattern of high morphological variation in lithic projectile points across Patagonia. In particular, we note that there is not a clear global trend for the distribution of shapes along the study area in relation to environment at the large scale considered in the present study. However, smaller scale spatial patterns were detected which allow discussing the role of local variations in environment, resource availability, technological strategies, reduction intensity and/or mobility ranges in overall technological behavior.","author":[{"dropping-particle":"","family":"Cardillo","given":"Marcelo","non-dropping-particle":"","parse-names":false,"suffix":""},{"dropping-particle":"","family":"Borrazzo","given":"Karen","non-dropping-particle":"","parse-names":false,"suffix":""},{"dropping-particle":"","family":"Charlin","given":"Judith","non-dropping-particle":"","parse-names":false,"suffix":""}],"container-title":"Quaternary International","id":"ITEM-8","issued":{"date-parts":[["2016"]]},"page":"44-56","title":"Environment, space, and morphological variation of projectile points in Patagonia (Southern South America)","type":"article-journal","volume":"422"},"uris":["http://www.mendeley.com/documents/?uuid=f2704bb1-5cca-42b7-8a7c-c07eac8a8a00"]}],"mendeley":{"formattedCitation":"(Costa 2010; Charlin et al. 2014; Serwatka 2015, 2018; Cardillo et al. 2016; Serwatka and Riede 2016; Charlin and González-José 2018; Riede and Pedersen 2018)","plainTextFormattedCitation":"(Costa 2010; Charlin et al. 2014; Serwatka 2015, 2018; Cardillo et al. 2016; Serwatka and Riede 2016; Charlin and González-José 2018; Riede and Pedersen 2018)","previouslyFormattedCitation":"(Costa 2010; Charlin et al. 2014; Serwatka 2015, 2018; Cardillo et al. 2016; Serwatka and Riede 2016; Charlin and González-José 2018; Riede and Pedersen 2018)"},"properties":{"noteIndex":0},"schema":"https://github.com/citation-style-language/schema/raw/master/csl-citation.json"}</w:instrText>
      </w:r>
      <w:r w:rsidR="00654CCD">
        <w:rPr>
          <w:rFonts w:ascii="Times New Roman" w:hAnsi="Times New Roman" w:cs="Times New Roman"/>
          <w:sz w:val="20"/>
          <w:szCs w:val="20"/>
        </w:rPr>
        <w:fldChar w:fldCharType="separate"/>
      </w:r>
      <w:r w:rsidR="00654CCD" w:rsidRPr="00654CCD">
        <w:rPr>
          <w:rFonts w:ascii="Times New Roman" w:hAnsi="Times New Roman" w:cs="Times New Roman"/>
          <w:noProof/>
          <w:sz w:val="20"/>
          <w:szCs w:val="20"/>
        </w:rPr>
        <w:t>(</w:t>
      </w:r>
      <w:ins w:id="3" w:author="Christian Hoggard" w:date="2019-10-31T15:27:00Z">
        <w:r w:rsidR="00735BB4">
          <w:rPr>
            <w:rFonts w:ascii="Times New Roman" w:hAnsi="Times New Roman" w:cs="Times New Roman"/>
            <w:noProof/>
            <w:sz w:val="20"/>
            <w:szCs w:val="20"/>
          </w:rPr>
          <w:t xml:space="preserve">Buchanan et al. 2015; </w:t>
        </w:r>
      </w:ins>
      <w:r w:rsidR="00654CCD" w:rsidRPr="00654CCD">
        <w:rPr>
          <w:rFonts w:ascii="Times New Roman" w:hAnsi="Times New Roman" w:cs="Times New Roman"/>
          <w:noProof/>
          <w:sz w:val="20"/>
          <w:szCs w:val="20"/>
        </w:rPr>
        <w:t>Costa 2010; Charlin et al. 2014; Serwatka 2015, 2018; Cardillo et al. 2016;</w:t>
      </w:r>
      <w:ins w:id="4" w:author="Christian Hoggard" w:date="2019-10-31T15:27:00Z">
        <w:r w:rsidR="00735BB4">
          <w:rPr>
            <w:rFonts w:ascii="Times New Roman" w:hAnsi="Times New Roman" w:cs="Times New Roman"/>
            <w:noProof/>
            <w:sz w:val="20"/>
            <w:szCs w:val="20"/>
          </w:rPr>
          <w:t xml:space="preserve"> O'Brien et al. 2016;</w:t>
        </w:r>
      </w:ins>
      <w:r w:rsidR="00654CCD" w:rsidRPr="00654CCD">
        <w:rPr>
          <w:rFonts w:ascii="Times New Roman" w:hAnsi="Times New Roman" w:cs="Times New Roman"/>
          <w:noProof/>
          <w:sz w:val="20"/>
          <w:szCs w:val="20"/>
        </w:rPr>
        <w:t xml:space="preserve"> Serwatka and Riede 2016; Charlin and González-José 2018; Riede and Pedersen 2018)</w:t>
      </w:r>
      <w:r w:rsidR="00654CCD">
        <w:rPr>
          <w:rFonts w:ascii="Times New Roman" w:hAnsi="Times New Roman" w:cs="Times New Roman"/>
          <w:sz w:val="20"/>
          <w:szCs w:val="20"/>
        </w:rPr>
        <w:fldChar w:fldCharType="end"/>
      </w:r>
      <w:r w:rsidR="0018118E" w:rsidRPr="007436BD">
        <w:rPr>
          <w:rFonts w:ascii="Times New Roman" w:hAnsi="Times New Roman" w:cs="Times New Roman"/>
          <w:sz w:val="20"/>
          <w:szCs w:val="20"/>
        </w:rPr>
        <w:t xml:space="preserve">. This too is true for the analysis of other artefact morphologies, including ceramic and metal material culture </w:t>
      </w:r>
      <w:r w:rsidR="00654CCD">
        <w:rPr>
          <w:rFonts w:ascii="Times New Roman" w:hAnsi="Times New Roman" w:cs="Times New Roman"/>
          <w:sz w:val="20"/>
          <w:szCs w:val="20"/>
        </w:rPr>
        <w:fldChar w:fldCharType="begin" w:fldLock="1"/>
      </w:r>
      <w:r w:rsidR="00654CCD">
        <w:rPr>
          <w:rFonts w:ascii="Times New Roman" w:hAnsi="Times New Roman" w:cs="Times New Roman"/>
          <w:sz w:val="20"/>
          <w:szCs w:val="20"/>
        </w:rPr>
        <w:instrText xml:space="preserve">ADDIN CSL_CITATION {"citationItems":[{"id":"ITEM-1","itemData":{"DOI":"10.1016/j.jas.2008.10.021","ISBN":"0305-4403","ISSN":"10959238","abstract":"The Discrete Cosine Transform (DCT) is a Fourier-related transform widely used in signal processing and well suited to the analysis of open outlines. This method was applied here to evaluate the discrimination power of the inner lateral rib for two palstave populations dating from the Middle Bronze Age, excavated in northwest France. A corpus of almost 400 palstaves (bronze axes) of the Breton and Norman types was processed, and compared to specimens found at Sermizelles in Burgundy. The procedure is robust and produces a discrimination in good agreement with the traditional typology. Besides the definition of a 'standard' shape for each population, the morphometrical approach allows shape disparity, which is generally inaccessible to the naked eye, to be visualised and quantified. Shape disparity indicates that, contrary to previous assumptions, the bronze axes from the Sermizelles hoards cannot be explained as an assortment of Breton and Norman palstaves alone. We believe that this approach is quick, reproducible, and generalisable enough to be applied to a wide variety of artefacts from different periods, in order to clarify their typology and even their origin. © 2008 Elsevier Ltd. All rights reserved.","author":[{"dropping-particle":"","family":"Forel","given":"B.","non-dropping-particle":"","parse-names":false,"suffix":""},{"dropping-particle":"","family":"Gabillot","given":"M.","non-dropping-particle":"","parse-names":false,"suffix":""},{"dropping-particle":"","family":"Monna","given":"F.","non-dropping-particle":"","parse-names":false,"suffix":""},{"dropping-particle":"","family":"Forel","given":"S.","non-dropping-particle":"","parse-names":false,"suffix":""},{"dropping-particle":"","family":"Dommergues","given":"C. H.","non-dropping-particle":"","parse-names":false,"suffix":""},{"dropping-particle":"","family":"Gerber","given":"S.","non-dropping-particle":"","parse-names":false,"suffix":""},{"dropping-particle":"","family":"Petit","given":"C.","non-dropping-particle":"","parse-names":false,"suffix":""},{"dropping-particle":"","family":"Mordant","given":"C.","non-dropping-particle":"","parse-names":false,"suffix":""},{"dropping-particle":"","family":"Chateau","given":"C.","non-dropping-particle":"","parse-names":false,"suffix":""}],"container-title":"Journal of Archaeological Science","id":"ITEM-1","issue":"3","issued":{"date-parts":[["2009"]]},"page":"721-729","title":"Morphometry of Middle Bronze Age palstaves by Discrete Cosine Transform","type":"article-journal","volume":"36"},"uris":["http://www.mendeley.com/documents/?uuid=634d2af2-5344-41de-83ed-8439a37ecd9c"]},{"id":"ITEM-2","itemData":{"DOI":"10.1007/978-3-540-95853-6_14","ISSN":"09300317","abstract":"The aim of this chapter is to inform morphometricians at large on the histor- ical background of MORPHOMETRICS and to present the work and thoughts of the originators of the subject, with emphasis on the pioneering achievements of Professor Robert E. Blackith. Links between the latest developments of an aspect of morphometrics, in which geometric aspects are stressed, are outlined","author":[{"dropping-particle":"","family":"Martínez-Carrillo","given":"Ana L.","non-dropping-particle":"","parse-names":false,"suffix":""},{"dropping-particle":"","family":"Lucena","given":"Manuel Jesús","non-dropping-particle":"","parse-names":false,"suffix":""},{"dropping-particle":"","family":"Fuertes","given":"José Manuel","non-dropping-particle":"","parse-names":false,"suffix":""},{"dropping-particle":"","family":"Ruiz","given":"Arturo","non-dropping-particle":"","parse-names":false,"suffix":""}],"container-title":"Lecture Notes in Earth Sciences","id":"ITEM-2","issued":{"date-parts":[["2010"]]},"page":"307-323","title":"Morphometric analysis applied to the archaeological pottery of the valley of Guadalquivir","type":"chapter","volume":"124"},"uris":["http://www.mendeley.com/documents/?uuid=378a4740-125a-4b2e-921a-6ad7c21e470b"]},{"id":"ITEM-3","itemData":{"DOI":"10.1016/j.jas.2012.06.029","ISSN":"10959238","abstract":"For archaeologists, metallic artifacts are key materials to assess Middle Bronze Age production areas and cultural exchanges. Here, a set of 629 bronze palstaves excavated in northern France, belonging to Breton and Norman typological groups, was treated by (open) outline-based morphometrics with orthogonal polynomial regression. Using robust statistics developed for outlier detection, these Norman and Breton palstave outlines can be divided into two groups: those for which the shape fluctuates close to the standard shape, called \"congruent\" axes, and those which are far enough from this standard to be considered as \"non-congruent\", although they possess most of the features of the typological group. The highest density of discovery (whether congruent and non-congruent in shape) is in the extreme east of Brittany for the Breton axes, while the Norman axes are concentrated in northern Normandy, hence the choice of names. However, the distribution of congruent and non-congruent artifacts appears to be spatially dependent for the Norman group, and to a lesser extent for the Breton group, as there are proportionally more congruent specimens inside the supposed production areas than outside. This contradicts the generally accepted archaeological scheme which hypothesizes that all axes in a group originate from the same production center, and that some items were exported from there to supply neighboring regions. Other minor production centers probably existed, copying the original model with greater shape variation. © 2012 Elsevier Ltd.","author":[{"dropping-particle":"","family":"Monna","given":"F.","non-dropping-particle":"","parse-names":false,"suffix":""},{"dropping-particle":"","family":"Jebrane","given":"A.","non-dropping-particle":"","parse-names":false,"suffix":""},{"dropping-particle":"","family":"Gabillot","given":"M.","non-dropping-particle":"","parse-names":false,"suffix":""},{"dropping-particle":"","family":"Laffont","given":"R.","non-dropping-particle":"","parse-names":false,"suffix":""},{"dropping-particle":"","family":"Specht","given":"M.","non-dropping-particle":"","parse-names":false,"suffix":""},{"dropping-particle":"","family":"Bohard","given":"B.","non-dropping-particle":"","parse-names":false,"suffix":""},{"dropping-particle":"","family":"Camizuli","given":"E.","non-dropping-particle":"","parse-names":false,"suffix":""},{"dropping-particle":"","family":"Petit","given":"C.","non-dropping-particle":"","parse-names":false,"suffix":""},{"dropping-particle":"","family":"Chateau","given":"C.","non-dropping-particle":"","parse-names":false,"suffix":""},{"dropping-particle":"","family":"Alibert","given":"P.","non-dropping-particle":"","parse-names":false,"suffix":""}],"container-title":"Journal of Archaeological Science","id":"ITEM-3","issue":"1","issued":{"date-parts":[["2013"]]},"page":"507-516","title":"Morphometry of Middle Bronze Age palstaves. Part II - spatial distribution of shapes in two typological groups, implications for production and exportation","type":"article-journal","volume":"40"},"uris":["http://www.mendeley.com/documents/?uuid=82a2c037-9f98-49a9-be37-53a3168938ad"]},{"id":"ITEM-4","itemData":{"DOI":"10.1016/j.jas.2014.05.033","ISBN":"03054403","ISSN":"10959238","abstract":"Although the potential of geometric morphometrics for the study of archaeological artefacts is recognised, quantitative evaluations of the concordance between such methods and traditional typology are rare. The present work seeks to fill this gap, using as a case study a corpus of 154 complete ceramic vessels from the Bibracte oppidum (France), the capital of the Celtic tribe Aedui from the Second Iron Age. Two outline-based approaches were selected: the Elliptic Fourier Analysis and the Discrete Cosine Transform. They were combined with numerous methods of standardisation/normalisation. Although standardisations may use either perimeter or surface, the resulting morphospaces remain comparable, and, interestingly, are also comparable with the morphospace built from traditional typology. Geometric morphometrics also presentthe advantage of being easily implemented and automated for large sets of artefacts. The method is reproducible and provides quantitative estimates, such as mean shape, and shape diversity of ceramic assemblages, allowing objective inferences to be statistically tested. The approach can easily be generalised and adopted for other kinds of artefacts, to study the level of production standardisation and the evolution of shape over space and time, and to provide information about material and cultural exchanges. © 2014 Elsevier Ltd.","author":[{"dropping-particle":"","family":"Wilczek","given":"J.","non-dropping-particle":"","parse-names":false,"suffix":""},{"dropping-particle":"","family":"Monna","given":"F.","non-dropping-particle":"","parse-names":false,"suffix":""},{"dropping-particle":"","family":"Barral","given":"P.","non-dropping-particle":"","parse-names":false,"suffix":""},{"dropping-particle":"","family":"Burlet","given":"L.","non-dropping-particle":"","parse-names":false,"suffix":""},{"dropping-particle":"","family":"Chateau","given":"C.","non-dropping-particle":"","parse-names":false,"suffix":""},{"dropping-particle":"","family":"Navarro","given":"N.","non-dropping-particle":"","parse-names":false,"suffix":""}],"container-title":"Journal of Archaeological Science","id":"ITEM-4","issue":"1","issued":{"date-parts":[["2014"]]},"page":"39-50","title":"Morphometrics of Second Iron Age ceramics - strengths, weaknesses, and comparison with traditional typology","type":"article-journal","volume":"50"},"uris":["http://www.mendeley.com/documents/?uuid=a0adebf4-f849-4643-a439-dc0727572f03"]},{"id":"ITEM-5","itemData":{"DOI":"10.1016/j.jasrep.2015.06.030","ISBN":"2352-409X","ISSN":"2352409X","abstract":"The classification of Western European flanged axes dating to the Middle Bronze Age (1650-1350 BC) is very complex. Many types of axe have been identified, some of which have numerous variant forms. In the current French terminology, all axes are divided into two generic groups: namely \"Atlantic\" (Atlantique) and \"Eastern\" (Orientale). Each of these generic groups, however, is highly polymorphic, so that it is often very difficult for the operator to classify individual axes with absolute confidence and certainty. In order to overcome such problems, a new shape classification is proposed, using morphometric analysis (Elliptic Fourier Analysis) followed by unsupervised model-based clustering and discriminant analysis, both based on Gaussian mixture modelling. Together, these methods produce a clearer pattern, which is independently validated by the spatial distribution of the findings, and multinomial scan statistics. This approach is fast, reproducible, and operator-independent, allowing artefacts of unknown membership to be classified rapidly. The method is designed to be amendable by the introduction of new artefacts, in the light of future discoveries. This method can be adapted to suit many other archaeological artefacts, providing information about the material, social and cultural relations of ancient populations.","author":[{"dropping-particle":"","family":"Wilczek","given":"J.","non-dropping-particle":"","parse-names":false,"suffix":""},{"dropping-particle":"","family":"Monna","given":"F.","non-dropping-particle":"","parse-names":false,"suffix":""},{"dropping-particle":"","family":"Gabillot","given":"M.","non-dropping-particle":"","parse-names":false,"suffix":""},{"dropping-particle":"","family":"Navarro","given":"N.","non-dropping-particle":"","parse-names":false,"suffix":""},{"dropping-particle":"","family":"Rusch","given":"L.","non-dropping-particle":"","parse-names":false,"suffix":""},{"dropping-particle":"","family":"Chateau","given":"C.","non-dropping-particle":"","parse-names":false,"suffix":""}],"container-title":"Journal of Archaeological Science: Reports","id":"ITEM-5","issued":{"date-parts":[["2015"]]},"page":"381-391","title":"Unsupervised model-based clustering for typological classification of Middle Bronze Age flanged axes","type":"article-journal","volume":"3"},"uris":["http://www.mendeley.com/documents/?uuid=9a36e10f-3b60-4525-849b-e8dd46063bf4"]},{"id":"ITEM-6","itemData":{"DOI":"10.1016/j.jas.2018.11.002","ISSN":"10959238","abstract":"Traditionally, standardisation of manufacture has been investigated using metrics (e.g. length and width) and compared in terms of the coefficient of variation (CV). This paper argues that standardisation should not only be investigated via metrics, but also in terms of shape. An Iron Age lance head type (‘2018;Havor‘2019;), known from three main weapon depositions in Southern Scandinavia, is used as a case study to test the effectiveness of shape analysis against traditional metric analysis for investigating standardisation. Geometric morphometric (GMM) analysis is used to measure the overall shape variation and to test shape difference of the same lance type coming from three different archaeological sites. The results demonstrate GMM to complement the traditional metric approach. Whilst metric measurements offer insights into Havor lance standardisation, the results from multivariate analysis of GMM data provides further explanation about the source of variation in terms of shape, including an assessment </w:instrText>
      </w:r>
      <w:r w:rsidR="00654CCD" w:rsidRPr="00C04091">
        <w:rPr>
          <w:rFonts w:ascii="Times New Roman" w:hAnsi="Times New Roman" w:cs="Times New Roman"/>
          <w:sz w:val="20"/>
          <w:szCs w:val="20"/>
          <w:lang w:val="da-DK"/>
        </w:rPr>
        <w:instrText>of object symmetry. This paper represents the first known methodological application of GMM analysis to iron weapons and demonstrates it to be an effective method for studying product standardisation in terms of shape variation.","author":[{"dropping-particle":"","family":"Birch","given":"Thomas","non-dropping-particle":"","parse-names":false,"suffix":""},{"dropping-particle":"","family":"Martinón-Torres","given":"Marcos","non-dropping-particle":"","parse-names":false,"suffix":""}],"container-title":"Journal of Archaeological Science","id":"ITEM-6","issued":{"date-parts":[["2019"]]},"page":"34-51","title":"Shape as a measure of weapon standardisation: From metric to geometric morphometric analysis of the Iron Age ‘Havor’ lance from Southern Scandinavia","type":"article-journal","volume":"101"},"uris":["http://www.mendeley.com/documents/?uuid=73e8e095-10c9-4f96-b2f0-330795d83d3c"]}],"mendeley":{"formattedCitation":"(Forel et al. 2009; Martínez-Carrillo et al. 2010; Monna et al. 2013; Wilczek et al. 2014, 2015; Birch and Martinón-Torres 2019)","plainTextFormattedCitation":"(Forel et al. 2009; Martínez-Carrillo et al. 2010; Monna et al. 2013; Wilczek et al. 2014, 2015; Birch and Martinón-Torres 2019)","previouslyFormattedCitation":"(Forel et al. 2009; Martínez-Carrillo et al. 2010; Monna et al. 2013; Wilczek et al. 2014, 2015; Birch and Martinón-Torres 2019)"},"properties":{"noteIndex":0},"schema":"https://github.com/citation-style-language/schema/raw/master/csl-citation.json"}</w:instrText>
      </w:r>
      <w:r w:rsidR="00654CCD">
        <w:rPr>
          <w:rFonts w:ascii="Times New Roman" w:hAnsi="Times New Roman" w:cs="Times New Roman"/>
          <w:sz w:val="20"/>
          <w:szCs w:val="20"/>
        </w:rPr>
        <w:fldChar w:fldCharType="separate"/>
      </w:r>
      <w:r w:rsidR="00654CCD" w:rsidRPr="00C04091">
        <w:rPr>
          <w:rFonts w:ascii="Times New Roman" w:hAnsi="Times New Roman" w:cs="Times New Roman"/>
          <w:noProof/>
          <w:sz w:val="20"/>
          <w:szCs w:val="20"/>
        </w:rPr>
        <w:t>(Forel et al. 2009; Martínez-Carrillo et al. 2010; Monna et al. 2013; Wilczek et al. 2014, 2015; Birch and Martinón-Torres 2019)</w:t>
      </w:r>
      <w:r w:rsidR="00654CCD">
        <w:rPr>
          <w:rFonts w:ascii="Times New Roman" w:hAnsi="Times New Roman" w:cs="Times New Roman"/>
          <w:sz w:val="20"/>
          <w:szCs w:val="20"/>
        </w:rPr>
        <w:fldChar w:fldCharType="end"/>
      </w:r>
      <w:r w:rsidR="0018118E" w:rsidRPr="00C04091">
        <w:rPr>
          <w:rFonts w:ascii="Times New Roman" w:hAnsi="Times New Roman" w:cs="Times New Roman"/>
          <w:sz w:val="20"/>
          <w:szCs w:val="20"/>
        </w:rPr>
        <w:t xml:space="preserve">. </w:t>
      </w:r>
      <w:r w:rsidR="0018118E" w:rsidRPr="007436BD">
        <w:rPr>
          <w:rFonts w:ascii="Times New Roman" w:hAnsi="Times New Roman" w:cs="Times New Roman"/>
          <w:sz w:val="20"/>
          <w:szCs w:val="20"/>
        </w:rPr>
        <w:t xml:space="preserve">Lineal measurements, and indices resulting from these measurements, have also been extracted and </w:t>
      </w:r>
      <w:r w:rsidR="0018118E" w:rsidRPr="007436BD">
        <w:rPr>
          <w:rFonts w:ascii="Times New Roman" w:hAnsi="Times New Roman" w:cs="Times New Roman"/>
          <w:sz w:val="20"/>
          <w:szCs w:val="20"/>
        </w:rPr>
        <w:lastRenderedPageBreak/>
        <w:t xml:space="preserve">recommended from lithic illustrations, for example in </w:t>
      </w:r>
      <w:r w:rsidR="00D17C6B" w:rsidRPr="007436BD">
        <w:rPr>
          <w:rFonts w:ascii="Times New Roman" w:hAnsi="Times New Roman" w:cs="Times New Roman"/>
          <w:sz w:val="20"/>
          <w:szCs w:val="20"/>
        </w:rPr>
        <w:t xml:space="preserve">research quantifying </w:t>
      </w:r>
      <w:r w:rsidR="0018118E" w:rsidRPr="007436BD">
        <w:rPr>
          <w:rFonts w:ascii="Times New Roman" w:hAnsi="Times New Roman" w:cs="Times New Roman"/>
          <w:sz w:val="20"/>
          <w:szCs w:val="20"/>
        </w:rPr>
        <w:t>handaxe symmetry</w:t>
      </w:r>
      <w:r w:rsidR="00654CCD">
        <w:rPr>
          <w:rFonts w:ascii="Times New Roman" w:hAnsi="Times New Roman" w:cs="Times New Roman"/>
          <w:sz w:val="20"/>
          <w:szCs w:val="20"/>
        </w:rPr>
        <w:t xml:space="preserve"> </w:t>
      </w:r>
      <w:r w:rsidR="00654CCD">
        <w:rPr>
          <w:rFonts w:ascii="Times New Roman" w:hAnsi="Times New Roman" w:cs="Times New Roman"/>
          <w:sz w:val="20"/>
          <w:szCs w:val="20"/>
        </w:rPr>
        <w:fldChar w:fldCharType="begin" w:fldLock="1"/>
      </w:r>
      <w:r w:rsidR="00654CCD">
        <w:rPr>
          <w:rFonts w:ascii="Times New Roman" w:hAnsi="Times New Roman" w:cs="Times New Roman"/>
          <w:sz w:val="20"/>
          <w:szCs w:val="20"/>
        </w:rPr>
        <w:instrText>ADDIN CSL_CITATION {"citationItems":[{"id":"ITEM-1","itemData":{"ISBN":"0003-598X","abstract":"042","author":[{"dropping-particle":"","family":"Hardaker","given":"Terry","non-dropping-particle":"","parse-names":false,"suffix":""},{"dropping-particle":"","family":"Dunn","given":"Stephen","non-dropping-particle":"","parse-names":false,"suffix":""}],"container-title":"Antiquity","id":"ITEM-1","issue":"306","issued":{"date-parts":[["2005"]]},"page":"http://antiquity.ac.uk/projgall/hardaker/index.htm","title":"The Flip Test - a new statistical measure for quantifying symmetry in stone tools","type":"article-journal","volume":"79"},"uris":["http://www.mendeley.com/documents/?uuid=ce543514-29df-4d71-b0ad-172df6e98219"]},{"id":"ITEM-2","itemData":{"DOI":"10.15184/aqy.2018.35","ISSN":"0003-598X","abstract":"    Bilateral symmetry in handaxes has significant implications for hominin cognitive and socio-behavioural evolution. Here the authors show that high levels of symmetry occur in the British Late Middle Pleistocene Acheulean, which they consider to be a deliberate, socially mediated act. Furthermore, they argue that lithic technology in general, and handaxes in particular, were part of a pleasure-reward system linked to dopamine-releasing neurons in the brain. Making handaxes made Acheulean hominins happy, and one particularly pleasing property was symmetry.","author":[{"dropping-particle":"","family":"White","given":"Mark","non-dropping-particle":"","parse-names":false,"suffix":""},{"dropping-particle":"","family":"Foulds","given":"Frederick","non-dropping-particle":"","parse-names":false,"suffix":""}],"container-title":"Antiquity","id":"ITEM-2","issue":"362","issued":{"date-parts":[["2018"]]},"page":"304-319","title":"Symmetry is its own reward: on the character and significance of Acheulean handaxe symmetry in the Middle Pleistocene","type":"article-journal","volume":"92"},"uris":["http://www.mendeley.com/documents/?uuid=464d5203-e726-48a6-ba20-75ef05e9714a"]}],"mendeley":{"formattedCitation":"(Hardaker and Dunn 2005; White and Foulds 2018)","plainTextFormattedCitation":"(Hardaker and Dunn 2005; White and Foulds 2018)","previouslyFormattedCitation":"(Hardaker and Dunn 2005; White and Foulds 2018)"},"properties":{"noteIndex":0},"schema":"https://github.com/citation-style-language/schema/raw/master/csl-citation.json"}</w:instrText>
      </w:r>
      <w:r w:rsidR="00654CCD">
        <w:rPr>
          <w:rFonts w:ascii="Times New Roman" w:hAnsi="Times New Roman" w:cs="Times New Roman"/>
          <w:sz w:val="20"/>
          <w:szCs w:val="20"/>
        </w:rPr>
        <w:fldChar w:fldCharType="separate"/>
      </w:r>
      <w:r w:rsidR="00654CCD" w:rsidRPr="00654CCD">
        <w:rPr>
          <w:rFonts w:ascii="Times New Roman" w:hAnsi="Times New Roman" w:cs="Times New Roman"/>
          <w:noProof/>
          <w:sz w:val="20"/>
          <w:szCs w:val="20"/>
        </w:rPr>
        <w:t>(Hardaker and Dunn 2005; White and Foulds 2018)</w:t>
      </w:r>
      <w:r w:rsidR="00654CCD">
        <w:rPr>
          <w:rFonts w:ascii="Times New Roman" w:hAnsi="Times New Roman" w:cs="Times New Roman"/>
          <w:sz w:val="20"/>
          <w:szCs w:val="20"/>
        </w:rPr>
        <w:fldChar w:fldCharType="end"/>
      </w:r>
      <w:r w:rsidR="0018118E" w:rsidRPr="007436BD">
        <w:rPr>
          <w:rFonts w:ascii="Times New Roman" w:hAnsi="Times New Roman" w:cs="Times New Roman"/>
          <w:sz w:val="20"/>
          <w:szCs w:val="20"/>
        </w:rPr>
        <w:t>.</w:t>
      </w:r>
    </w:p>
    <w:p w14:paraId="779C1DEB" w14:textId="444B0863" w:rsidR="003D7B34" w:rsidRPr="007436BD" w:rsidRDefault="00D17C6B" w:rsidP="00A33810">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The extraction of t</w:t>
      </w:r>
      <w:r w:rsidR="003D7B34" w:rsidRPr="007436BD">
        <w:rPr>
          <w:rFonts w:ascii="Times New Roman" w:hAnsi="Times New Roman" w:cs="Times New Roman"/>
          <w:sz w:val="20"/>
          <w:szCs w:val="20"/>
        </w:rPr>
        <w:t>wo-dimensional data sourced from lithic illustrations</w:t>
      </w:r>
      <w:r w:rsidRPr="007436BD">
        <w:rPr>
          <w:rFonts w:ascii="Times New Roman" w:hAnsi="Times New Roman" w:cs="Times New Roman"/>
          <w:sz w:val="20"/>
          <w:szCs w:val="20"/>
        </w:rPr>
        <w:t>, in comparison to three-dimensional procedures,</w:t>
      </w:r>
      <w:r w:rsidR="003D7B34" w:rsidRPr="007436BD">
        <w:rPr>
          <w:rFonts w:ascii="Times New Roman" w:hAnsi="Times New Roman" w:cs="Times New Roman"/>
          <w:sz w:val="20"/>
          <w:szCs w:val="20"/>
        </w:rPr>
        <w:t xml:space="preserve"> boasts a number of advantages. First</w:t>
      </w:r>
      <w:r w:rsidR="00E069D5" w:rsidRPr="007436BD">
        <w:rPr>
          <w:rFonts w:ascii="Times New Roman" w:hAnsi="Times New Roman" w:cs="Times New Roman"/>
          <w:sz w:val="20"/>
          <w:szCs w:val="20"/>
        </w:rPr>
        <w:t>ly</w:t>
      </w:r>
      <w:r w:rsidR="003D7B34" w:rsidRPr="007436BD">
        <w:rPr>
          <w:rFonts w:ascii="Times New Roman" w:hAnsi="Times New Roman" w:cs="Times New Roman"/>
          <w:sz w:val="20"/>
          <w:szCs w:val="20"/>
        </w:rPr>
        <w:t xml:space="preserve">, two-dimensional data </w:t>
      </w:r>
      <w:r w:rsidR="004006FC" w:rsidRPr="007436BD">
        <w:rPr>
          <w:rFonts w:ascii="Times New Roman" w:hAnsi="Times New Roman" w:cs="Times New Roman"/>
          <w:sz w:val="20"/>
          <w:szCs w:val="20"/>
        </w:rPr>
        <w:t>(in photograph format) has been assessed as equally valid for GMM analyses in comparison to three-dimensional techniques</w:t>
      </w:r>
      <w:r w:rsidR="00654CCD">
        <w:rPr>
          <w:rFonts w:ascii="Times New Roman" w:hAnsi="Times New Roman" w:cs="Times New Roman"/>
          <w:sz w:val="20"/>
          <w:szCs w:val="20"/>
        </w:rPr>
        <w:t xml:space="preserve"> </w:t>
      </w:r>
      <w:r w:rsidR="00654CCD">
        <w:rPr>
          <w:rFonts w:ascii="Times New Roman" w:hAnsi="Times New Roman" w:cs="Times New Roman"/>
          <w:sz w:val="20"/>
          <w:szCs w:val="20"/>
        </w:rPr>
        <w:fldChar w:fldCharType="begin" w:fldLock="1"/>
      </w:r>
      <w:r w:rsidR="00872331">
        <w:rPr>
          <w:rFonts w:ascii="Times New Roman" w:hAnsi="Times New Roman" w:cs="Times New Roman"/>
          <w:sz w:val="20"/>
          <w:szCs w:val="20"/>
        </w:rPr>
        <w:instrText>ADDIN CSL_CITATION {"citationItems":[{"id":"ITEM-1","itemData":{"DOI":"10.7717/peerj.5133","abstract":"The analysis of bone surface modifications (BSMs) is a prominent part of paleoanthropological studies, namely taphonomic research. Behavioral interpretations of the fossil record hinge strongly upon correct assessment of BSMs. With the significant impact of microscopic analysis to the study of BSMs, multiple authors have discussed the reliability of these technological improvements for gaining resolution in BSM discrimination. While a certain optimism is present, some important questions are ignored and others overemphasized without appropriate empirical support. This specifically affects the study of cut marks. A diversity of geometric morphometric approaches applied to the study of cut marks have resulted in the coexistence (and competition) of different 2D and 3D methods. The present work builds upon the foundation of experiments presented by Maté-González et al. (2015), Courtenay et al. (2017) and Otárola-Castillo et al. (2018) to contrast for the first time 2D and 3D methods in their resolution of cut mark interpretation and classification. The results presented here show that both approaches are equally valid and that the use of sophisticated 3D methods do not contribute to an improvement in accuracy.","author":[{"dropping-particle":"","family":"Courtenay","given":"Lloyd A.","non-dropping-particle":"","parse-names":false,"suffix":""},{"dropping-particle":"","family":"Maté-González","given":"Miguel Ángel","non-dropping-particle":"","parse-names":false,"suffix":""},{"dropping-particle":"","family":"Aramendi","given":"Julia","non-dropping-particle":"","parse-names":false,"suffix":""},{"dropping-particle":"","family":"Yravedra","given":"José","non-dropping-particle":"","parse-names":false,"suffix":""},{"dropping-particle":"","family":"González-Aguilera","given":"Diego","non-dropping-particle":"","parse-names":false,"suffix":""},{"dropping-particle":"","family":"Domínguez-Rodrigo","given":"Manuel","non-dropping-particle":"","parse-names":false,"suffix":""}],"container-title":"PeerJ","id":"ITEM-1","issued":{"date-parts":[["2018"]]},"page":"e5133","title":"Testing accuracy in 2D and 3D geometric morphometric methods for cut mark identification and classification","type":"article-journal","volume":"6"},"uris":["http://www.mendeley.com/documents/?uuid=223ef08f-70dc-46bf-b9cd-8410a595c97f"]}],"mendeley":{"formattedCitation":"(Courtenay et al. 2018)","manualFormatting":"(e.g. Courtenay et al. 2018)","plainTextFormattedCitation":"(Courtenay et al. 2018)","previouslyFormattedCitation":"(Courtenay et al. 2018)"},"properties":{"noteIndex":0},"schema":"https://github.com/citation-style-language/schema/raw/master/csl-citation.json"}</w:instrText>
      </w:r>
      <w:r w:rsidR="00654CCD">
        <w:rPr>
          <w:rFonts w:ascii="Times New Roman" w:hAnsi="Times New Roman" w:cs="Times New Roman"/>
          <w:sz w:val="20"/>
          <w:szCs w:val="20"/>
        </w:rPr>
        <w:fldChar w:fldCharType="separate"/>
      </w:r>
      <w:r w:rsidR="00654CCD" w:rsidRPr="00654CCD">
        <w:rPr>
          <w:rFonts w:ascii="Times New Roman" w:hAnsi="Times New Roman" w:cs="Times New Roman"/>
          <w:noProof/>
          <w:sz w:val="20"/>
          <w:szCs w:val="20"/>
        </w:rPr>
        <w:t>(</w:t>
      </w:r>
      <w:r w:rsidR="00654CCD">
        <w:rPr>
          <w:rFonts w:ascii="Times New Roman" w:hAnsi="Times New Roman" w:cs="Times New Roman"/>
          <w:noProof/>
          <w:sz w:val="20"/>
          <w:szCs w:val="20"/>
        </w:rPr>
        <w:t xml:space="preserve">e.g. </w:t>
      </w:r>
      <w:r w:rsidR="00654CCD" w:rsidRPr="00654CCD">
        <w:rPr>
          <w:rFonts w:ascii="Times New Roman" w:hAnsi="Times New Roman" w:cs="Times New Roman"/>
          <w:noProof/>
          <w:sz w:val="20"/>
          <w:szCs w:val="20"/>
        </w:rPr>
        <w:t>Courtenay et al. 2018)</w:t>
      </w:r>
      <w:r w:rsidR="00654CCD">
        <w:rPr>
          <w:rFonts w:ascii="Times New Roman" w:hAnsi="Times New Roman" w:cs="Times New Roman"/>
          <w:sz w:val="20"/>
          <w:szCs w:val="20"/>
        </w:rPr>
        <w:fldChar w:fldCharType="end"/>
      </w:r>
      <w:r w:rsidR="004006FC" w:rsidRPr="007436BD">
        <w:rPr>
          <w:rFonts w:ascii="Times New Roman" w:hAnsi="Times New Roman" w:cs="Times New Roman"/>
          <w:sz w:val="20"/>
          <w:szCs w:val="20"/>
        </w:rPr>
        <w:t>. Second</w:t>
      </w:r>
      <w:r w:rsidR="00E069D5" w:rsidRPr="007436BD">
        <w:rPr>
          <w:rFonts w:ascii="Times New Roman" w:hAnsi="Times New Roman" w:cs="Times New Roman"/>
          <w:sz w:val="20"/>
          <w:szCs w:val="20"/>
        </w:rPr>
        <w:t>ly</w:t>
      </w:r>
      <w:r w:rsidR="004006FC" w:rsidRPr="007436BD">
        <w:rPr>
          <w:rFonts w:ascii="Times New Roman" w:hAnsi="Times New Roman" w:cs="Times New Roman"/>
          <w:sz w:val="20"/>
          <w:szCs w:val="20"/>
        </w:rPr>
        <w:t>, less technical knowledge is required to extract two-dimensional data; illustrations and images are easier to clean than a three-dimensional mesh</w:t>
      </w:r>
      <w:r w:rsidRPr="007436BD">
        <w:rPr>
          <w:rFonts w:ascii="Times New Roman" w:hAnsi="Times New Roman" w:cs="Times New Roman"/>
          <w:sz w:val="20"/>
          <w:szCs w:val="20"/>
        </w:rPr>
        <w:t>,</w:t>
      </w:r>
      <w:r w:rsidR="004006FC" w:rsidRPr="007436BD">
        <w:rPr>
          <w:rFonts w:ascii="Times New Roman" w:hAnsi="Times New Roman" w:cs="Times New Roman"/>
          <w:sz w:val="20"/>
          <w:szCs w:val="20"/>
        </w:rPr>
        <w:t xml:space="preserve"> and through photo-editing software measurement data can be extracted. Perhaps the greatest advantage is in the ability to amass large datasets with relative ease, with the inclusion of archival and legacy data gleaned from old collections of illustrations and photographs. Thus, a trade-off between the loss of morphological coverage</w:t>
      </w:r>
      <w:r w:rsidRPr="007436BD">
        <w:rPr>
          <w:rFonts w:ascii="Times New Roman" w:hAnsi="Times New Roman" w:cs="Times New Roman"/>
          <w:sz w:val="20"/>
          <w:szCs w:val="20"/>
        </w:rPr>
        <w:t xml:space="preserve"> is offset</w:t>
      </w:r>
      <w:r w:rsidR="004006FC" w:rsidRPr="007436BD">
        <w:rPr>
          <w:rFonts w:ascii="Times New Roman" w:hAnsi="Times New Roman" w:cs="Times New Roman"/>
          <w:sz w:val="20"/>
          <w:szCs w:val="20"/>
        </w:rPr>
        <w:t xml:space="preserve">, in comparison to three-dimensional data, by the gain in statistical power. </w:t>
      </w:r>
    </w:p>
    <w:p w14:paraId="6678A75F" w14:textId="46030CF6" w:rsidR="004006FC" w:rsidRPr="007436BD" w:rsidRDefault="004006FC" w:rsidP="00A33810">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 xml:space="preserve">However, as hinted above, while standardisation is emphasised in illustration guides and by lithic analysts </w:t>
      </w:r>
      <w:r w:rsidR="00872331">
        <w:rPr>
          <w:rFonts w:ascii="Times New Roman" w:hAnsi="Times New Roman" w:cs="Times New Roman"/>
          <w:sz w:val="20"/>
          <w:szCs w:val="20"/>
        </w:rPr>
        <w:fldChar w:fldCharType="begin" w:fldLock="1"/>
      </w:r>
      <w:r w:rsidR="00872331">
        <w:rPr>
          <w:rFonts w:ascii="Times New Roman" w:hAnsi="Times New Roman" w:cs="Times New Roman"/>
          <w:sz w:val="20"/>
          <w:szCs w:val="20"/>
        </w:rPr>
        <w:instrText>ADDIN CSL_CITATION {"citationItems":[{"id":"ITEM-1","itemData":{"author":[{"dropping-particle":"","family":"Chase","given":"P.G.","non-dropping-particle":"","parse-names":false,"suffix":""}],"container-title":"Newsletter of Lithic Technology","id":"ITEM-1","issue":"2","issued":{"date-parts":[["1985"]]},"page":"57-70","title":"Illustrating lithic artifacts: I information for scientific illustrators","type":"article-journal","volume":"14"},"uris":["http://www.mendeley.com/documents/?uuid=6b0eb7d3-aa20-45cb-81c4-902120bcc062"]},{"id":"ITEM-2","itemData":{"author":[{"dropping-particle":"","family":"Addington","given":"L.R.","non-dropping-particle":"","parse-names":false,"suffix":""}],"id":"ITEM-2","issued":{"date-parts":[["1986"]]},"publisher":"Chicago and London: University of Chicago Press.","title":"Lithic illustration: drawing flaked stone artifacts for publication","type":"book"},"uris":["http://www.mendeley.com/documents/?uuid=eb0a303b-e02d-4d4c-9b6a-f55b1a9bc109"]},{"id":"ITEM-3","itemData":{"author":[{"dropping-particle":"","family":"Martingell","given":"H.","non-dropping-particle":"","parse-names":false,"suffix":""},{"dropping-particle":"","family":"Saville","given":"A.","non-dropping-particle":"","parse-names":false,"suffix":""}],"id":"ITEM-3","issued":{"date-parts":[["1988"]]},"publisher":"Association of Archaeological Illustrators and Surveyors","title":"The Illustration of Lithic Artefacts: A Guide to Drawing Stone Tools for Specialist Reports","type":"book"},"uris":["http://www.mendeley.com/documents/?uuid=bf2faa77-3552-4993-a594-a7b498ecbb18"]}],"mendeley":{"formattedCitation":"(Chase 1985; Addington 1986; Martingell and Saville 1988)","plainTextFormattedCitation":"(Chase 1985; Addington 1986; Martingell and Saville 1988)","previouslyFormattedCitation":"(Chase 1985; Addington 1986; Martingell and Saville 1988)"},"properties":{"noteIndex":0},"schema":"https://github.com/citation-style-language/schema/raw/master/csl-citation.json"}</w:instrText>
      </w:r>
      <w:r w:rsidR="00872331">
        <w:rPr>
          <w:rFonts w:ascii="Times New Roman" w:hAnsi="Times New Roman" w:cs="Times New Roman"/>
          <w:sz w:val="20"/>
          <w:szCs w:val="20"/>
        </w:rPr>
        <w:fldChar w:fldCharType="separate"/>
      </w:r>
      <w:r w:rsidR="00872331" w:rsidRPr="00872331">
        <w:rPr>
          <w:rFonts w:ascii="Times New Roman" w:hAnsi="Times New Roman" w:cs="Times New Roman"/>
          <w:noProof/>
          <w:sz w:val="20"/>
          <w:szCs w:val="20"/>
        </w:rPr>
        <w:t>(Chase 1985; Addington 1986; Martingell and Saville 1988)</w:t>
      </w:r>
      <w:r w:rsidR="00872331">
        <w:rPr>
          <w:rFonts w:ascii="Times New Roman" w:hAnsi="Times New Roman" w:cs="Times New Roman"/>
          <w:sz w:val="20"/>
          <w:szCs w:val="20"/>
        </w:rPr>
        <w:fldChar w:fldCharType="end"/>
      </w:r>
      <w:r w:rsidRPr="007436BD">
        <w:rPr>
          <w:rFonts w:ascii="Times New Roman" w:hAnsi="Times New Roman" w:cs="Times New Roman"/>
          <w:sz w:val="20"/>
          <w:szCs w:val="20"/>
        </w:rPr>
        <w:t xml:space="preserve">, illustrations can vary depending on the skill set </w:t>
      </w:r>
      <w:r w:rsidR="006F3063" w:rsidRPr="007436BD">
        <w:rPr>
          <w:rFonts w:ascii="Times New Roman" w:hAnsi="Times New Roman" w:cs="Times New Roman"/>
          <w:sz w:val="20"/>
          <w:szCs w:val="20"/>
        </w:rPr>
        <w:t>of the illustrator, and as noted</w:t>
      </w:r>
      <w:r w:rsidR="00872331">
        <w:rPr>
          <w:rFonts w:ascii="Times New Roman" w:hAnsi="Times New Roman" w:cs="Times New Roman"/>
          <w:sz w:val="20"/>
          <w:szCs w:val="20"/>
        </w:rPr>
        <w:t xml:space="preserve"> </w:t>
      </w:r>
      <w:r w:rsidR="00872331">
        <w:rPr>
          <w:rFonts w:ascii="Times New Roman" w:hAnsi="Times New Roman" w:cs="Times New Roman"/>
          <w:sz w:val="20"/>
          <w:szCs w:val="20"/>
        </w:rPr>
        <w:fldChar w:fldCharType="begin" w:fldLock="1"/>
      </w:r>
      <w:r w:rsidR="00872331">
        <w:rPr>
          <w:rFonts w:ascii="Times New Roman" w:hAnsi="Times New Roman" w:cs="Times New Roman"/>
          <w:sz w:val="20"/>
          <w:szCs w:val="20"/>
        </w:rPr>
        <w:instrText>ADDIN CSL_CITATION {"citationItems":[{"id":"ITEM-1","itemData":{"author":[{"dropping-particle":"","family":"Pastoors","given":"Andreas","non-dropping-particle":"","parse-names":false,"suffix":""},{"dropping-particle":"","family":"Weniger","given":"Gerd-Christian","non-dropping-particle":"","parse-names":false,"suffix":""}],"container-title":"Pleistocene Databases: Acquisition, Storing, Sharing.","edition":"Wissenscha","editor":[{"dropping-particle":"","family":"Macchiarelli","given":"R.","non-dropping-particle":"","parse-names":false,"suffix":""},{"dropping-particle":"","family":"Weniger","given":"Gerd-Christian","non-dropping-particle":"","parse-names":false,"suffix":""}],"id":"ITEM-1","issued":{"date-parts":[["2011"]]},"title":"Graphical documentation of lithic artefacts: traditional hand craft versus 3-D mechanical recording","type":"chapter"},"uris":["http://www.mendeley.com/documents/?uuid=db59dc75-4c92-482a-bc32-fd767060dcb9"]}],"mendeley":{"formattedCitation":"(Pastoors and Weniger 2011)","manualFormatting":"by Pastoors and Weniger (2011)","plainTextFormattedCitation":"(Pastoors and Weniger 2011)","previouslyFormattedCitation":"(Pastoors and Weniger 2011)"},"properties":{"noteIndex":0},"schema":"https://github.com/citation-style-language/schema/raw/master/csl-citation.json"}</w:instrText>
      </w:r>
      <w:r w:rsidR="00872331">
        <w:rPr>
          <w:rFonts w:ascii="Times New Roman" w:hAnsi="Times New Roman" w:cs="Times New Roman"/>
          <w:sz w:val="20"/>
          <w:szCs w:val="20"/>
        </w:rPr>
        <w:fldChar w:fldCharType="separate"/>
      </w:r>
      <w:r w:rsidR="00872331">
        <w:rPr>
          <w:rFonts w:ascii="Times New Roman" w:hAnsi="Times New Roman" w:cs="Times New Roman"/>
          <w:noProof/>
          <w:sz w:val="20"/>
          <w:szCs w:val="20"/>
        </w:rPr>
        <w:t xml:space="preserve">by </w:t>
      </w:r>
      <w:r w:rsidR="00872331" w:rsidRPr="00872331">
        <w:rPr>
          <w:rFonts w:ascii="Times New Roman" w:hAnsi="Times New Roman" w:cs="Times New Roman"/>
          <w:noProof/>
          <w:sz w:val="20"/>
          <w:szCs w:val="20"/>
        </w:rPr>
        <w:t xml:space="preserve">Pastoors and Weniger </w:t>
      </w:r>
      <w:r w:rsidR="00872331">
        <w:rPr>
          <w:rFonts w:ascii="Times New Roman" w:hAnsi="Times New Roman" w:cs="Times New Roman"/>
          <w:noProof/>
          <w:sz w:val="20"/>
          <w:szCs w:val="20"/>
        </w:rPr>
        <w:t>(</w:t>
      </w:r>
      <w:r w:rsidR="00872331" w:rsidRPr="00872331">
        <w:rPr>
          <w:rFonts w:ascii="Times New Roman" w:hAnsi="Times New Roman" w:cs="Times New Roman"/>
          <w:noProof/>
          <w:sz w:val="20"/>
          <w:szCs w:val="20"/>
        </w:rPr>
        <w:t>2011</w:t>
      </w:r>
      <w:r w:rsidR="00C04091">
        <w:rPr>
          <w:rFonts w:ascii="Times New Roman" w:hAnsi="Times New Roman" w:cs="Times New Roman"/>
          <w:noProof/>
          <w:sz w:val="20"/>
          <w:szCs w:val="20"/>
        </w:rPr>
        <w:t>: 10</w:t>
      </w:r>
      <w:r w:rsidR="00872331" w:rsidRPr="00872331">
        <w:rPr>
          <w:rFonts w:ascii="Times New Roman" w:hAnsi="Times New Roman" w:cs="Times New Roman"/>
          <w:noProof/>
          <w:sz w:val="20"/>
          <w:szCs w:val="20"/>
        </w:rPr>
        <w:t>)</w:t>
      </w:r>
      <w:r w:rsidR="00872331">
        <w:rPr>
          <w:rFonts w:ascii="Times New Roman" w:hAnsi="Times New Roman" w:cs="Times New Roman"/>
          <w:sz w:val="20"/>
          <w:szCs w:val="20"/>
        </w:rPr>
        <w:fldChar w:fldCharType="end"/>
      </w:r>
      <w:r w:rsidR="00E069D5" w:rsidRPr="007436BD">
        <w:rPr>
          <w:rFonts w:ascii="Times New Roman" w:hAnsi="Times New Roman" w:cs="Times New Roman"/>
          <w:sz w:val="20"/>
          <w:szCs w:val="20"/>
        </w:rPr>
        <w:t>,</w:t>
      </w:r>
      <w:r w:rsidR="006F3063" w:rsidRPr="007436BD">
        <w:rPr>
          <w:rFonts w:ascii="Times New Roman" w:hAnsi="Times New Roman" w:cs="Times New Roman"/>
          <w:sz w:val="20"/>
          <w:szCs w:val="20"/>
        </w:rPr>
        <w:t xml:space="preserve"> “the graphical transformation of the same lithic artefact can differ from researcher to research</w:t>
      </w:r>
      <w:r w:rsidR="004D293C">
        <w:rPr>
          <w:rFonts w:ascii="Times New Roman" w:hAnsi="Times New Roman" w:cs="Times New Roman"/>
          <w:sz w:val="20"/>
          <w:szCs w:val="20"/>
        </w:rPr>
        <w:t>er</w:t>
      </w:r>
      <w:r w:rsidR="006F3063" w:rsidRPr="007436BD">
        <w:rPr>
          <w:rFonts w:ascii="Times New Roman" w:hAnsi="Times New Roman" w:cs="Times New Roman"/>
          <w:sz w:val="20"/>
          <w:szCs w:val="20"/>
        </w:rPr>
        <w:t xml:space="preserve">… which may lead to variations in the scientific analysis of the same prehistoric object”. </w:t>
      </w:r>
      <w:r w:rsidR="00C04091">
        <w:rPr>
          <w:rFonts w:ascii="Times New Roman" w:hAnsi="Times New Roman" w:cs="Times New Roman"/>
          <w:sz w:val="20"/>
          <w:szCs w:val="20"/>
        </w:rPr>
        <w:t>More i</w:t>
      </w:r>
      <w:r w:rsidR="006F3063" w:rsidRPr="007436BD">
        <w:rPr>
          <w:rFonts w:ascii="Times New Roman" w:hAnsi="Times New Roman" w:cs="Times New Roman"/>
          <w:sz w:val="20"/>
          <w:szCs w:val="20"/>
        </w:rPr>
        <w:t>mportantly, illustrations in articles often lack enough metadata to demonstrate the skill</w:t>
      </w:r>
      <w:r w:rsidR="00E069D5" w:rsidRPr="007436BD">
        <w:rPr>
          <w:rFonts w:ascii="Times New Roman" w:hAnsi="Times New Roman" w:cs="Times New Roman"/>
          <w:sz w:val="20"/>
          <w:szCs w:val="20"/>
        </w:rPr>
        <w:t xml:space="preserve"> </w:t>
      </w:r>
      <w:r w:rsidR="006F3063" w:rsidRPr="007436BD">
        <w:rPr>
          <w:rFonts w:ascii="Times New Roman" w:hAnsi="Times New Roman" w:cs="Times New Roman"/>
          <w:sz w:val="20"/>
          <w:szCs w:val="20"/>
        </w:rPr>
        <w:t>base of the illustrator, whether this be the number of previously published examples, their training</w:t>
      </w:r>
      <w:r w:rsidR="00D17C6B" w:rsidRPr="007436BD">
        <w:rPr>
          <w:rFonts w:ascii="Times New Roman" w:hAnsi="Times New Roman" w:cs="Times New Roman"/>
          <w:sz w:val="20"/>
          <w:szCs w:val="20"/>
        </w:rPr>
        <w:t xml:space="preserve"> and background</w:t>
      </w:r>
      <w:r w:rsidR="006F3063" w:rsidRPr="007436BD">
        <w:rPr>
          <w:rFonts w:ascii="Times New Roman" w:hAnsi="Times New Roman" w:cs="Times New Roman"/>
          <w:sz w:val="20"/>
          <w:szCs w:val="20"/>
        </w:rPr>
        <w:t xml:space="preserve"> in lithic illustration, or the number of hours an illustrator has </w:t>
      </w:r>
      <w:r w:rsidR="00D17C6B" w:rsidRPr="007436BD">
        <w:rPr>
          <w:rFonts w:ascii="Times New Roman" w:hAnsi="Times New Roman" w:cs="Times New Roman"/>
          <w:sz w:val="20"/>
          <w:szCs w:val="20"/>
        </w:rPr>
        <w:t xml:space="preserve">roughly </w:t>
      </w:r>
      <w:r w:rsidR="006F3063" w:rsidRPr="007436BD">
        <w:rPr>
          <w:rFonts w:ascii="Times New Roman" w:hAnsi="Times New Roman" w:cs="Times New Roman"/>
          <w:sz w:val="20"/>
          <w:szCs w:val="20"/>
        </w:rPr>
        <w:t xml:space="preserve">drawn for. </w:t>
      </w:r>
      <w:r w:rsidR="004D293C">
        <w:rPr>
          <w:rFonts w:ascii="Times New Roman" w:hAnsi="Times New Roman" w:cs="Times New Roman"/>
          <w:sz w:val="20"/>
          <w:szCs w:val="20"/>
        </w:rPr>
        <w:t>T</w:t>
      </w:r>
      <w:r w:rsidR="004D293C" w:rsidRPr="007436BD">
        <w:rPr>
          <w:rFonts w:ascii="Times New Roman" w:hAnsi="Times New Roman" w:cs="Times New Roman"/>
          <w:sz w:val="20"/>
          <w:szCs w:val="20"/>
        </w:rPr>
        <w:t xml:space="preserve">he </w:t>
      </w:r>
      <w:r w:rsidR="006F3063" w:rsidRPr="007436BD">
        <w:rPr>
          <w:rFonts w:ascii="Times New Roman" w:hAnsi="Times New Roman" w:cs="Times New Roman"/>
          <w:sz w:val="20"/>
          <w:szCs w:val="20"/>
        </w:rPr>
        <w:t xml:space="preserve">hiring of graphical artists who do not specialise in stone tool technology is </w:t>
      </w:r>
      <w:r w:rsidR="004D293C">
        <w:rPr>
          <w:rFonts w:ascii="Times New Roman" w:hAnsi="Times New Roman" w:cs="Times New Roman"/>
          <w:sz w:val="20"/>
          <w:szCs w:val="20"/>
        </w:rPr>
        <w:t xml:space="preserve">also widely known to be </w:t>
      </w:r>
      <w:r w:rsidR="006F3063" w:rsidRPr="007436BD">
        <w:rPr>
          <w:rFonts w:ascii="Times New Roman" w:hAnsi="Times New Roman" w:cs="Times New Roman"/>
          <w:sz w:val="20"/>
          <w:szCs w:val="20"/>
        </w:rPr>
        <w:t xml:space="preserve">commonplace </w:t>
      </w:r>
      <w:r w:rsidR="00872331">
        <w:rPr>
          <w:rFonts w:ascii="Times New Roman" w:hAnsi="Times New Roman" w:cs="Times New Roman"/>
          <w:sz w:val="20"/>
          <w:szCs w:val="20"/>
        </w:rPr>
        <w:fldChar w:fldCharType="begin" w:fldLock="1"/>
      </w:r>
      <w:r w:rsidR="00872331">
        <w:rPr>
          <w:rFonts w:ascii="Times New Roman" w:hAnsi="Times New Roman" w:cs="Times New Roman"/>
          <w:sz w:val="20"/>
          <w:szCs w:val="20"/>
        </w:rPr>
        <w:instrText>ADDIN CSL_CITATION {"citationItems":[{"id":"ITEM-1","itemData":{"author":[{"dropping-particle":"","family":"Adkins","given":"L.","non-dropping-particle":"","parse-names":false,"suffix":""},{"dropping-particle":"","family":"Adkins","given":"R.A.","non-dropping-particle":"","parse-names":false,"suffix":""}],"id":"ITEM-1","issued":{"date-parts":[["0"]]},"publisher":"Cambridge: Cambridge University Press.","title":"Archaeological Illustration","type":"book"},"uris":["http://www.mendeley.com/documents/?uuid=b3808af9-40ea-4a91-ab10-f3ad3b1c316b"]}],"mendeley":{"formattedCitation":"(Adkins and Adkins)","manualFormatting":"(Adkins and Adkins 1988)","plainTextFormattedCitation":"(Adkins and Adkins)","previouslyFormattedCitation":"(Adkins and Adkins)"},"properties":{"noteIndex":0},"schema":"https://github.com/citation-style-language/schema/raw/master/csl-citation.json"}</w:instrText>
      </w:r>
      <w:r w:rsidR="00872331">
        <w:rPr>
          <w:rFonts w:ascii="Times New Roman" w:hAnsi="Times New Roman" w:cs="Times New Roman"/>
          <w:sz w:val="20"/>
          <w:szCs w:val="20"/>
        </w:rPr>
        <w:fldChar w:fldCharType="separate"/>
      </w:r>
      <w:r w:rsidR="00872331" w:rsidRPr="00872331">
        <w:rPr>
          <w:rFonts w:ascii="Times New Roman" w:hAnsi="Times New Roman" w:cs="Times New Roman"/>
          <w:noProof/>
          <w:sz w:val="20"/>
          <w:szCs w:val="20"/>
        </w:rPr>
        <w:t>(Adkins and Adkins</w:t>
      </w:r>
      <w:r w:rsidR="00872331">
        <w:rPr>
          <w:rFonts w:ascii="Times New Roman" w:hAnsi="Times New Roman" w:cs="Times New Roman"/>
          <w:noProof/>
          <w:sz w:val="20"/>
          <w:szCs w:val="20"/>
        </w:rPr>
        <w:t xml:space="preserve"> 1988</w:t>
      </w:r>
      <w:r w:rsidR="00872331" w:rsidRPr="00872331">
        <w:rPr>
          <w:rFonts w:ascii="Times New Roman" w:hAnsi="Times New Roman" w:cs="Times New Roman"/>
          <w:noProof/>
          <w:sz w:val="20"/>
          <w:szCs w:val="20"/>
        </w:rPr>
        <w:t>)</w:t>
      </w:r>
      <w:r w:rsidR="00872331">
        <w:rPr>
          <w:rFonts w:ascii="Times New Roman" w:hAnsi="Times New Roman" w:cs="Times New Roman"/>
          <w:sz w:val="20"/>
          <w:szCs w:val="20"/>
        </w:rPr>
        <w:fldChar w:fldCharType="end"/>
      </w:r>
      <w:r w:rsidR="006F3063" w:rsidRPr="007436BD">
        <w:rPr>
          <w:rFonts w:ascii="Times New Roman" w:hAnsi="Times New Roman" w:cs="Times New Roman"/>
          <w:sz w:val="20"/>
          <w:szCs w:val="20"/>
        </w:rPr>
        <w:t>. While this may seem a superficial footnote in the representation of the artefact, and how we comprehend past material culture, if illustrations are both objective and subjective, and vary in their quality from illustrator to illustrator</w:t>
      </w:r>
      <w:r w:rsidR="00E069D5" w:rsidRPr="007436BD">
        <w:rPr>
          <w:rFonts w:ascii="Times New Roman" w:hAnsi="Times New Roman" w:cs="Times New Roman"/>
          <w:sz w:val="20"/>
          <w:szCs w:val="20"/>
        </w:rPr>
        <w:t>,</w:t>
      </w:r>
      <w:r w:rsidR="006F3063" w:rsidRPr="007436BD">
        <w:rPr>
          <w:rFonts w:ascii="Times New Roman" w:hAnsi="Times New Roman" w:cs="Times New Roman"/>
          <w:sz w:val="20"/>
          <w:szCs w:val="20"/>
        </w:rPr>
        <w:t xml:space="preserve"> then it is unknown if </w:t>
      </w:r>
      <w:r w:rsidR="00D17C6B" w:rsidRPr="007436BD">
        <w:rPr>
          <w:rFonts w:ascii="Times New Roman" w:hAnsi="Times New Roman" w:cs="Times New Roman"/>
          <w:sz w:val="20"/>
          <w:szCs w:val="20"/>
        </w:rPr>
        <w:t xml:space="preserve">published </w:t>
      </w:r>
      <w:r w:rsidR="006F3063" w:rsidRPr="007436BD">
        <w:rPr>
          <w:rFonts w:ascii="Times New Roman" w:hAnsi="Times New Roman" w:cs="Times New Roman"/>
          <w:sz w:val="20"/>
          <w:szCs w:val="20"/>
        </w:rPr>
        <w:t xml:space="preserve">lithic illustrations are the </w:t>
      </w:r>
      <w:r w:rsidR="00D17C6B" w:rsidRPr="007436BD">
        <w:rPr>
          <w:rFonts w:ascii="Times New Roman" w:hAnsi="Times New Roman" w:cs="Times New Roman"/>
          <w:sz w:val="20"/>
          <w:szCs w:val="20"/>
        </w:rPr>
        <w:t>a faithful</w:t>
      </w:r>
      <w:r w:rsidR="006F3063" w:rsidRPr="007436BD">
        <w:rPr>
          <w:rFonts w:ascii="Times New Roman" w:hAnsi="Times New Roman" w:cs="Times New Roman"/>
          <w:sz w:val="20"/>
          <w:szCs w:val="20"/>
        </w:rPr>
        <w:t xml:space="preserve"> representation of artefact shape, or a suitable form of data for understanding our </w:t>
      </w:r>
      <w:r w:rsidR="00C04091">
        <w:rPr>
          <w:rFonts w:ascii="Times New Roman" w:hAnsi="Times New Roman" w:cs="Times New Roman"/>
          <w:sz w:val="20"/>
          <w:szCs w:val="20"/>
        </w:rPr>
        <w:t>human</w:t>
      </w:r>
      <w:r w:rsidR="00C04091" w:rsidRPr="007436BD">
        <w:rPr>
          <w:rFonts w:ascii="Times New Roman" w:hAnsi="Times New Roman" w:cs="Times New Roman"/>
          <w:sz w:val="20"/>
          <w:szCs w:val="20"/>
        </w:rPr>
        <w:t xml:space="preserve"> </w:t>
      </w:r>
      <w:r w:rsidR="006F3063" w:rsidRPr="007436BD">
        <w:rPr>
          <w:rFonts w:ascii="Times New Roman" w:hAnsi="Times New Roman" w:cs="Times New Roman"/>
          <w:sz w:val="20"/>
          <w:szCs w:val="20"/>
        </w:rPr>
        <w:t>past.</w:t>
      </w:r>
    </w:p>
    <w:p w14:paraId="3A73F4BD" w14:textId="6DF3B104" w:rsidR="006F3063" w:rsidRPr="007436BD" w:rsidRDefault="006F3063" w:rsidP="00A33810">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This article addresses for the first time this fundamental yet overlooked precondition in the extract</w:t>
      </w:r>
      <w:r w:rsidR="00E069D5" w:rsidRPr="007436BD">
        <w:rPr>
          <w:rFonts w:ascii="Times New Roman" w:hAnsi="Times New Roman" w:cs="Times New Roman"/>
          <w:sz w:val="20"/>
          <w:szCs w:val="20"/>
        </w:rPr>
        <w:t>ion</w:t>
      </w:r>
      <w:r w:rsidRPr="007436BD">
        <w:rPr>
          <w:rFonts w:ascii="Times New Roman" w:hAnsi="Times New Roman" w:cs="Times New Roman"/>
          <w:sz w:val="20"/>
          <w:szCs w:val="20"/>
        </w:rPr>
        <w:t xml:space="preserve"> of measurement and shape data from lithic illustrations: specifically, does the extracted morphological data differ </w:t>
      </w:r>
      <w:r w:rsidR="00D17C6B" w:rsidRPr="007436BD">
        <w:rPr>
          <w:rFonts w:ascii="Times New Roman" w:hAnsi="Times New Roman" w:cs="Times New Roman"/>
          <w:sz w:val="20"/>
          <w:szCs w:val="20"/>
        </w:rPr>
        <w:t xml:space="preserve">in shape and dimensions </w:t>
      </w:r>
      <w:r w:rsidRPr="007436BD">
        <w:rPr>
          <w:rFonts w:ascii="Times New Roman" w:hAnsi="Times New Roman" w:cs="Times New Roman"/>
          <w:sz w:val="20"/>
          <w:szCs w:val="20"/>
        </w:rPr>
        <w:t xml:space="preserve">depending on the level of technical illustrator skill? This paper does not seek to test the strengths and weaknesses of either two- or three-dimensional recording strategies, nor their curatorial importance </w:t>
      </w:r>
      <w:r w:rsidR="00872331">
        <w:rPr>
          <w:rFonts w:ascii="Times New Roman" w:hAnsi="Times New Roman" w:cs="Times New Roman"/>
          <w:sz w:val="20"/>
          <w:szCs w:val="20"/>
        </w:rPr>
        <w:fldChar w:fldCharType="begin" w:fldLock="1"/>
      </w:r>
      <w:r w:rsidR="00872331">
        <w:rPr>
          <w:rFonts w:ascii="Times New Roman" w:hAnsi="Times New Roman" w:cs="Times New Roman"/>
          <w:sz w:val="20"/>
          <w:szCs w:val="20"/>
        </w:rPr>
        <w:instrText>ADDIN CSL_CITATION {"citationItems":[{"id":"ITEM-1","itemData":{"DOI":"10.1016/j.cag.2011.03.001","ISSN":"00978493","abstract":"Flaked stone tools were first made and used by early humans from at least 2.6 mya. By analysing temporal, geographical and species-specific variations in tool morphology scientists attempt to understand the evolution of cognition, culture and human behaviour. However, the dispersal of artefact collections around the globe in a large number of institutions makes direct study and comparison of the artefacts problematic, and therefore dependant on published drawings and photographs. The present study aims to determine whether CT could be used to create computerised (virtual) artefacts, and data shared with scientists and the public. In particular this study assesses whether CT would be cost effective and capture the fine surface topology created by the knapping process. Scanning could cost as little as €2 per flake. It was found that micro-CT could produce accurate high-resolution virtual artefacts that resolve features greater than 50 μm. Importantly, it was possible to visualise the key features of percussion, which distinguish intentionally made flakes from natural breakage. Furthermore, it was possible to recreate missing flakes (or parts thereof) from refitted groups of material by visualising void spaces. Hence it is possible to obtain a better understanding of the knapping process and obtain a glimpse of the flakes that were actually used as tools. The virtual flint artefacts are completely interactive and can be manipulated, viewed, measured and analysed as though they were in the hand and more useful to researchers than 2D drawings or photographs. The models are only 20 MB in size and can easily be distributed online, widening access to collections and access to physical specimens could be replaced with rapid stereotypes (3D prints). In addition, micro-CT imaging technology may give rise to new online Virtual Museums where digital data are shared widely and freely around the world, but the original material is conserved in mint condition, only to be removed for new or improved non-destructive imaging techniques. © 2011 Elsevier Ltd. All rights reserved.","author":[{"dropping-particle":"","family":"Abel","given":"R. L.","non-dropping-particle":"","parse-names":false,"suffix":""},{"dropping-particle":"","family":"Parfitt","given":"S.","non-dropping-particle":"","parse-names":false,"suffix":""},{"dropping-particle":"","family":"Ashton","given":"N.","non-dropping-particle":"","parse-names":false,"suffix":""},{"dropping-particle":"","family":"Lewis","given":"Simon G.","non-dropping-particle":"","parse-names":false,"suffix":""},{"dropping-particle":"","family":"Scott","given":"Beccy","non-dropping-particle":"","parse-names":false,"suffix":""},{"dropping-particle":"","family":"Stringer","given":"C.","non-dropping-particle":"","parse-names":false,"suffix":""}],"container-title":"Computers and Graphics (Pergamon)","id":"ITEM-1","issue":"4","issued":{"date-parts":[["2011"]]},"page":"878-884","title":"Digital preservation and dissemination of ancient lithic technology with modern micro-CT","type":"article-journal","volume":"35"},"uris":["http://www.mendeley.com/documents/?uuid=7cc5515c-769f-4e51-ad62-a662a22453fe"]}],"mendeley":{"formattedCitation":"(Abel et al. 2011)","plainTextFormattedCitation":"(Abel et al. 2011)","previouslyFormattedCitation":"(Abel et al. 2011)"},"properties":{"noteIndex":0},"schema":"https://github.com/citation-style-language/schema/raw/master/csl-citation.json"}</w:instrText>
      </w:r>
      <w:r w:rsidR="00872331">
        <w:rPr>
          <w:rFonts w:ascii="Times New Roman" w:hAnsi="Times New Roman" w:cs="Times New Roman"/>
          <w:sz w:val="20"/>
          <w:szCs w:val="20"/>
        </w:rPr>
        <w:fldChar w:fldCharType="separate"/>
      </w:r>
      <w:r w:rsidR="00872331" w:rsidRPr="00872331">
        <w:rPr>
          <w:rFonts w:ascii="Times New Roman" w:hAnsi="Times New Roman" w:cs="Times New Roman"/>
          <w:noProof/>
          <w:sz w:val="20"/>
          <w:szCs w:val="20"/>
        </w:rPr>
        <w:t>(Abel et al. 2011)</w:t>
      </w:r>
      <w:r w:rsidR="00872331">
        <w:rPr>
          <w:rFonts w:ascii="Times New Roman" w:hAnsi="Times New Roman" w:cs="Times New Roman"/>
          <w:sz w:val="20"/>
          <w:szCs w:val="20"/>
        </w:rPr>
        <w:fldChar w:fldCharType="end"/>
      </w:r>
      <w:r w:rsidRPr="007436BD">
        <w:rPr>
          <w:rFonts w:ascii="Times New Roman" w:hAnsi="Times New Roman" w:cs="Times New Roman"/>
          <w:sz w:val="20"/>
          <w:szCs w:val="20"/>
        </w:rPr>
        <w:t xml:space="preserve">, but purely the methodological protocol undertaken by lithic analysts interested in morphology. In this article, two research questions are </w:t>
      </w:r>
      <w:r w:rsidR="00D17C6B" w:rsidRPr="007436BD">
        <w:rPr>
          <w:rFonts w:ascii="Times New Roman" w:hAnsi="Times New Roman" w:cs="Times New Roman"/>
          <w:sz w:val="20"/>
          <w:szCs w:val="20"/>
        </w:rPr>
        <w:t>addressed</w:t>
      </w:r>
      <w:r w:rsidRPr="007436BD">
        <w:rPr>
          <w:rFonts w:ascii="Times New Roman" w:hAnsi="Times New Roman" w:cs="Times New Roman"/>
          <w:sz w:val="20"/>
          <w:szCs w:val="20"/>
        </w:rPr>
        <w:t>:</w:t>
      </w:r>
    </w:p>
    <w:p w14:paraId="7A9A2B46" w14:textId="5341E5B5" w:rsidR="006F3063" w:rsidRPr="007436BD" w:rsidRDefault="00C8577E" w:rsidP="006F3063">
      <w:pPr>
        <w:pStyle w:val="ListParagraph"/>
        <w:numPr>
          <w:ilvl w:val="0"/>
          <w:numId w:val="1"/>
        </w:num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Do illustrators of differing technical (lithic) illustrative skill produce different shapes?</w:t>
      </w:r>
    </w:p>
    <w:p w14:paraId="22163562" w14:textId="122053D5" w:rsidR="00C8577E" w:rsidRPr="007436BD" w:rsidRDefault="00411A10" w:rsidP="006F3063">
      <w:pPr>
        <w:pStyle w:val="ListParagraph"/>
        <w:numPr>
          <w:ilvl w:val="0"/>
          <w:numId w:val="1"/>
        </w:num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Do illustrators of differing technical (lithic) illustrative skill produce different measurements?</w:t>
      </w:r>
    </w:p>
    <w:p w14:paraId="22374AEA" w14:textId="45918E3C" w:rsidR="00411A10" w:rsidRPr="007436BD" w:rsidRDefault="00411A10" w:rsidP="00411A10">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 xml:space="preserve">In </w:t>
      </w:r>
      <w:r w:rsidR="00D17C6B" w:rsidRPr="007436BD">
        <w:rPr>
          <w:rFonts w:ascii="Times New Roman" w:hAnsi="Times New Roman" w:cs="Times New Roman"/>
          <w:sz w:val="20"/>
          <w:szCs w:val="20"/>
        </w:rPr>
        <w:t xml:space="preserve">examining </w:t>
      </w:r>
      <w:r w:rsidRPr="007436BD">
        <w:rPr>
          <w:rFonts w:ascii="Times New Roman" w:hAnsi="Times New Roman" w:cs="Times New Roman"/>
          <w:sz w:val="20"/>
          <w:szCs w:val="20"/>
        </w:rPr>
        <w:t xml:space="preserve">these two research questions, it is possible to determine whether illustrations produced by illustrators of differing technical knowledge provide equally valid results for studies examining artefact morphology. Such an analysis </w:t>
      </w:r>
      <w:r w:rsidR="007E197F" w:rsidRPr="007436BD">
        <w:rPr>
          <w:rFonts w:ascii="Times New Roman" w:hAnsi="Times New Roman" w:cs="Times New Roman"/>
          <w:sz w:val="20"/>
          <w:szCs w:val="20"/>
        </w:rPr>
        <w:t xml:space="preserve">would evaluate </w:t>
      </w:r>
      <w:r w:rsidRPr="007436BD">
        <w:rPr>
          <w:rFonts w:ascii="Times New Roman" w:hAnsi="Times New Roman" w:cs="Times New Roman"/>
          <w:sz w:val="20"/>
          <w:szCs w:val="20"/>
        </w:rPr>
        <w:t>pre-existing practices in researchers utilising lithic illustrations to record morphological data</w:t>
      </w:r>
      <w:r w:rsidR="00E069D5" w:rsidRPr="007436BD">
        <w:rPr>
          <w:rFonts w:ascii="Times New Roman" w:hAnsi="Times New Roman" w:cs="Times New Roman"/>
          <w:sz w:val="20"/>
          <w:szCs w:val="20"/>
        </w:rPr>
        <w:t>,</w:t>
      </w:r>
      <w:r w:rsidRPr="007436BD">
        <w:rPr>
          <w:rFonts w:ascii="Times New Roman" w:hAnsi="Times New Roman" w:cs="Times New Roman"/>
          <w:sz w:val="20"/>
          <w:szCs w:val="20"/>
        </w:rPr>
        <w:t xml:space="preserve"> and examines the notion of whether archaeologists need to be more critical of archaeological illustrations in data </w:t>
      </w:r>
      <w:r w:rsidR="007E197F" w:rsidRPr="007436BD">
        <w:rPr>
          <w:rFonts w:ascii="Times New Roman" w:hAnsi="Times New Roman" w:cs="Times New Roman"/>
          <w:sz w:val="20"/>
          <w:szCs w:val="20"/>
        </w:rPr>
        <w:t xml:space="preserve">extraction </w:t>
      </w:r>
      <w:r w:rsidRPr="007436BD">
        <w:rPr>
          <w:rFonts w:ascii="Times New Roman" w:hAnsi="Times New Roman" w:cs="Times New Roman"/>
          <w:sz w:val="20"/>
          <w:szCs w:val="20"/>
        </w:rPr>
        <w:t>procedures</w:t>
      </w:r>
    </w:p>
    <w:p w14:paraId="41E61CDE" w14:textId="111598C8" w:rsidR="00411A10" w:rsidRDefault="00411A10" w:rsidP="00411A10">
      <w:pPr>
        <w:spacing w:line="360" w:lineRule="auto"/>
        <w:jc w:val="both"/>
        <w:rPr>
          <w:rFonts w:ascii="Times New Roman" w:hAnsi="Times New Roman" w:cs="Times New Roman"/>
          <w:sz w:val="20"/>
          <w:szCs w:val="20"/>
        </w:rPr>
      </w:pPr>
    </w:p>
    <w:p w14:paraId="0492E94E" w14:textId="130D151A" w:rsidR="007735A6" w:rsidRDefault="007735A6" w:rsidP="00411A10">
      <w:pPr>
        <w:spacing w:line="360" w:lineRule="auto"/>
        <w:jc w:val="both"/>
        <w:rPr>
          <w:rFonts w:ascii="Times New Roman" w:hAnsi="Times New Roman" w:cs="Times New Roman"/>
          <w:sz w:val="20"/>
          <w:szCs w:val="20"/>
        </w:rPr>
      </w:pPr>
    </w:p>
    <w:p w14:paraId="77EF5006" w14:textId="77777777" w:rsidR="007735A6" w:rsidRPr="007436BD" w:rsidRDefault="007735A6" w:rsidP="00411A10">
      <w:pPr>
        <w:spacing w:line="360" w:lineRule="auto"/>
        <w:jc w:val="both"/>
        <w:rPr>
          <w:rFonts w:ascii="Times New Roman" w:hAnsi="Times New Roman" w:cs="Times New Roman"/>
          <w:sz w:val="20"/>
          <w:szCs w:val="20"/>
        </w:rPr>
      </w:pPr>
    </w:p>
    <w:p w14:paraId="57397441" w14:textId="13C5C297" w:rsidR="00411A10" w:rsidRPr="007436BD" w:rsidRDefault="00411A10" w:rsidP="00411A10">
      <w:pPr>
        <w:spacing w:line="360" w:lineRule="auto"/>
        <w:jc w:val="both"/>
        <w:rPr>
          <w:rFonts w:ascii="Times New Roman" w:hAnsi="Times New Roman" w:cs="Times New Roman"/>
          <w:b/>
          <w:bCs/>
          <w:sz w:val="20"/>
          <w:szCs w:val="20"/>
        </w:rPr>
      </w:pPr>
      <w:r w:rsidRPr="007436BD">
        <w:rPr>
          <w:rFonts w:ascii="Times New Roman" w:hAnsi="Times New Roman" w:cs="Times New Roman"/>
          <w:b/>
          <w:bCs/>
          <w:sz w:val="20"/>
          <w:szCs w:val="20"/>
        </w:rPr>
        <w:t>Methodology</w:t>
      </w:r>
    </w:p>
    <w:p w14:paraId="24C6C591" w14:textId="7C0A6743" w:rsidR="00411A10" w:rsidRPr="007436BD" w:rsidRDefault="00411A10" w:rsidP="00411A10">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 xml:space="preserve">In order to examine the presence and extent of morphological error associated with differing illustrator technical skill, the following workflow was produced. A total of 15 artefacts from three different artefact types were selected: five elongated artefact forms (including Danish axe-head rough-outs and Grand Pressigny </w:t>
      </w:r>
      <w:r w:rsidRPr="007436BD">
        <w:rPr>
          <w:rFonts w:ascii="Times New Roman" w:hAnsi="Times New Roman" w:cs="Times New Roman"/>
          <w:i/>
          <w:iCs/>
          <w:sz w:val="20"/>
          <w:szCs w:val="20"/>
        </w:rPr>
        <w:t>livres de beurres</w:t>
      </w:r>
      <w:r w:rsidRPr="007436BD">
        <w:rPr>
          <w:rFonts w:ascii="Times New Roman" w:hAnsi="Times New Roman" w:cs="Times New Roman"/>
          <w:sz w:val="20"/>
          <w:szCs w:val="20"/>
        </w:rPr>
        <w:t>), five handaxes and five tanged points. These three different artef</w:t>
      </w:r>
      <w:r w:rsidR="00FC2268" w:rsidRPr="007436BD">
        <w:rPr>
          <w:rFonts w:ascii="Times New Roman" w:hAnsi="Times New Roman" w:cs="Times New Roman"/>
          <w:sz w:val="20"/>
          <w:szCs w:val="20"/>
        </w:rPr>
        <w:t>act groups were chosen given their varying shape complexity and morphology (with five different examples demonstrating a degree of variation within each artefact class), and their use in GMM in recent years (see references above). These artefacts were sourced and loaned from collections at Moesgaard Museum (Aarhus, Denmark)</w:t>
      </w:r>
    </w:p>
    <w:p w14:paraId="747BA2DC" w14:textId="4623B906" w:rsidR="00FC2268" w:rsidRPr="007436BD" w:rsidRDefault="00FC2268" w:rsidP="00411A10">
      <w:pPr>
        <w:spacing w:line="360" w:lineRule="auto"/>
        <w:jc w:val="both"/>
        <w:rPr>
          <w:rFonts w:ascii="Times New Roman" w:hAnsi="Times New Roman" w:cs="Times New Roman"/>
          <w:sz w:val="20"/>
          <w:szCs w:val="20"/>
        </w:rPr>
      </w:pPr>
    </w:p>
    <w:p w14:paraId="637DF29F" w14:textId="3C714024" w:rsidR="00FC2268" w:rsidRPr="007436BD" w:rsidRDefault="00FC2268" w:rsidP="00411A10">
      <w:pPr>
        <w:spacing w:line="360" w:lineRule="auto"/>
        <w:jc w:val="both"/>
        <w:rPr>
          <w:rFonts w:ascii="Times New Roman" w:hAnsi="Times New Roman" w:cs="Times New Roman"/>
          <w:i/>
          <w:iCs/>
          <w:sz w:val="20"/>
          <w:szCs w:val="20"/>
        </w:rPr>
      </w:pPr>
      <w:r w:rsidRPr="007436BD">
        <w:rPr>
          <w:rFonts w:ascii="Times New Roman" w:hAnsi="Times New Roman" w:cs="Times New Roman"/>
          <w:i/>
          <w:iCs/>
          <w:sz w:val="20"/>
          <w:szCs w:val="20"/>
        </w:rPr>
        <w:t>Illustrator recruitment and skill-level</w:t>
      </w:r>
    </w:p>
    <w:p w14:paraId="5FB67E3E" w14:textId="5C811CAE" w:rsidR="00FC2268" w:rsidRPr="007436BD" w:rsidRDefault="00FC2268" w:rsidP="00411A10">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 xml:space="preserve">While there are different criteria for defining skill and determining skill-levels, for this paper we are focusing our definition </w:t>
      </w:r>
      <w:r w:rsidR="00E069D5" w:rsidRPr="007436BD">
        <w:rPr>
          <w:rFonts w:ascii="Times New Roman" w:hAnsi="Times New Roman" w:cs="Times New Roman"/>
          <w:sz w:val="20"/>
          <w:szCs w:val="20"/>
        </w:rPr>
        <w:t>o</w:t>
      </w:r>
      <w:r w:rsidRPr="007436BD">
        <w:rPr>
          <w:rFonts w:ascii="Times New Roman" w:hAnsi="Times New Roman" w:cs="Times New Roman"/>
          <w:sz w:val="20"/>
          <w:szCs w:val="20"/>
        </w:rPr>
        <w:t>n distinguishing between the lay-illustrator (with little-to-no experience), the mid-level illustrator (with experience approved by peers), and the professional illustrator (with qualifications or equivalent experience, and</w:t>
      </w:r>
      <w:r w:rsidR="009551E7" w:rsidRPr="007436BD">
        <w:rPr>
          <w:rFonts w:ascii="Times New Roman" w:hAnsi="Times New Roman" w:cs="Times New Roman"/>
          <w:sz w:val="20"/>
          <w:szCs w:val="20"/>
        </w:rPr>
        <w:t xml:space="preserve"> who</w:t>
      </w:r>
      <w:r w:rsidRPr="007436BD">
        <w:rPr>
          <w:rFonts w:ascii="Times New Roman" w:hAnsi="Times New Roman" w:cs="Times New Roman"/>
          <w:sz w:val="20"/>
          <w:szCs w:val="20"/>
        </w:rPr>
        <w:t xml:space="preserve"> illustrates as a main or secondary occupation). A three-fold categorisation was created in liaison with the UK-based Chartered Institute for Archaeologists Graphics Archaeology Group (</w:t>
      </w:r>
      <w:hyperlink r:id="rId9" w:history="1">
        <w:r w:rsidR="00427EE3" w:rsidRPr="007436BD">
          <w:rPr>
            <w:rStyle w:val="Hyperlink"/>
            <w:rFonts w:ascii="Times New Roman" w:hAnsi="Times New Roman" w:cs="Times New Roman"/>
            <w:sz w:val="20"/>
            <w:szCs w:val="20"/>
          </w:rPr>
          <w:t>https://www.archaeologists.net/groups/graphics</w:t>
        </w:r>
      </w:hyperlink>
      <w:r w:rsidRPr="007436BD">
        <w:rPr>
          <w:rFonts w:ascii="Times New Roman" w:hAnsi="Times New Roman" w:cs="Times New Roman"/>
          <w:sz w:val="20"/>
          <w:szCs w:val="20"/>
        </w:rPr>
        <w:t>), formerly the Association of Archaeological Illustrators and Surveyors (AAI&amp;S), incorporating three criteria: 1) knowledge-base (lithic drawing conventions and protocol), 2) experience (in time</w:t>
      </w:r>
      <w:r w:rsidR="00A860B8" w:rsidRPr="007436BD">
        <w:rPr>
          <w:rFonts w:ascii="Times New Roman" w:hAnsi="Times New Roman" w:cs="Times New Roman"/>
          <w:sz w:val="20"/>
          <w:szCs w:val="20"/>
        </w:rPr>
        <w:t xml:space="preserve"> spent drawing lithic illustrations), and 3) commercial, professional and/or academic output.</w:t>
      </w:r>
    </w:p>
    <w:p w14:paraId="721F596E" w14:textId="3D07A186" w:rsidR="00A860B8" w:rsidRPr="007436BD" w:rsidRDefault="00A860B8" w:rsidP="00411A10">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For this article, professional technical illustrators are defined as having experience greater than 40 hours (including tuition) of producing lithic illustrations, using pre-referenced and established illustrative and technical conventions, and examples in a number of publications in commercial (published or grey literature), professional or research-based projects. Intermediate technical illustrators are defined as being able to demonstrate a suite of agreed conventions in lithic illustrations, with limited or no academic, commercial or professional output and experience totalling between 20-40 hours (including tuition). Novice technical illustrators are here defined as individuals who cannot demonstrate an understanding of agreed conventions in lithic illustration, do not have experience or minor experience in lithic illustration (c. less than 10 hours including tuition), and cannot demonstrate any academic, commercial or professional output.</w:t>
      </w:r>
    </w:p>
    <w:p w14:paraId="385AEE8B" w14:textId="0EBD1936" w:rsidR="00117726" w:rsidRDefault="00DF0D38" w:rsidP="00411A10">
      <w:pPr>
        <w:spacing w:line="360" w:lineRule="auto"/>
        <w:jc w:val="both"/>
        <w:rPr>
          <w:ins w:id="5" w:author="Christian Hoggard" w:date="2019-11-01T14:26:00Z"/>
          <w:rFonts w:ascii="Times New Roman" w:hAnsi="Times New Roman" w:cs="Times New Roman"/>
          <w:sz w:val="20"/>
          <w:szCs w:val="20"/>
        </w:rPr>
      </w:pPr>
      <w:r w:rsidRPr="007436BD">
        <w:rPr>
          <w:rFonts w:ascii="Times New Roman" w:hAnsi="Times New Roman" w:cs="Times New Roman"/>
          <w:sz w:val="20"/>
          <w:szCs w:val="20"/>
        </w:rPr>
        <w:t>Following a general recruitment scheme, a total of 17 individuals were recruited for the drawing experiment, totalling 270 lithic illustrations from 13 novice illustrators</w:t>
      </w:r>
      <w:ins w:id="6" w:author="Christian Hoggard" w:date="2019-10-30T15:03:00Z">
        <w:r w:rsidR="00571689">
          <w:rPr>
            <w:rFonts w:ascii="Times New Roman" w:hAnsi="Times New Roman" w:cs="Times New Roman"/>
            <w:sz w:val="20"/>
            <w:szCs w:val="20"/>
          </w:rPr>
          <w:t xml:space="preserve"> (195 illustrations</w:t>
        </w:r>
      </w:ins>
      <w:ins w:id="7" w:author="Christian Hoggard" w:date="2019-11-01T14:23:00Z">
        <w:r w:rsidR="00117726">
          <w:rPr>
            <w:rFonts w:ascii="Times New Roman" w:hAnsi="Times New Roman" w:cs="Times New Roman"/>
            <w:sz w:val="20"/>
            <w:szCs w:val="20"/>
          </w:rPr>
          <w:t>: 76</w:t>
        </w:r>
      </w:ins>
      <w:ins w:id="8" w:author="Christian Hoggard" w:date="2019-11-01T14:24:00Z">
        <w:r w:rsidR="00117726">
          <w:rPr>
            <w:rFonts w:ascii="Times New Roman" w:hAnsi="Times New Roman" w:cs="Times New Roman"/>
            <w:sz w:val="20"/>
            <w:szCs w:val="20"/>
          </w:rPr>
          <w:t>.5</w:t>
        </w:r>
      </w:ins>
      <w:ins w:id="9" w:author="Christian Hoggard" w:date="2019-11-01T14:23:00Z">
        <w:r w:rsidR="00117726">
          <w:rPr>
            <w:rFonts w:ascii="Times New Roman" w:hAnsi="Times New Roman" w:cs="Times New Roman"/>
            <w:sz w:val="20"/>
            <w:szCs w:val="20"/>
          </w:rPr>
          <w:t>%</w:t>
        </w:r>
      </w:ins>
      <w:ins w:id="10" w:author="Christian Hoggard" w:date="2019-10-30T15:03:00Z">
        <w:r w:rsidR="00571689">
          <w:rPr>
            <w:rFonts w:ascii="Times New Roman" w:hAnsi="Times New Roman" w:cs="Times New Roman"/>
            <w:sz w:val="20"/>
            <w:szCs w:val="20"/>
          </w:rPr>
          <w:t>)</w:t>
        </w:r>
      </w:ins>
      <w:r w:rsidRPr="007436BD">
        <w:rPr>
          <w:rFonts w:ascii="Times New Roman" w:hAnsi="Times New Roman" w:cs="Times New Roman"/>
          <w:sz w:val="20"/>
          <w:szCs w:val="20"/>
        </w:rPr>
        <w:t xml:space="preserve">, three intermediate illustrators </w:t>
      </w:r>
      <w:ins w:id="11" w:author="Christian Hoggard" w:date="2019-10-30T15:03:00Z">
        <w:r w:rsidR="00571689">
          <w:rPr>
            <w:rFonts w:ascii="Times New Roman" w:hAnsi="Times New Roman" w:cs="Times New Roman"/>
            <w:sz w:val="20"/>
            <w:szCs w:val="20"/>
          </w:rPr>
          <w:t>(45 illustrations</w:t>
        </w:r>
      </w:ins>
      <w:ins w:id="12" w:author="Christian Hoggard" w:date="2019-11-01T14:23:00Z">
        <w:r w:rsidR="00117726">
          <w:rPr>
            <w:rFonts w:ascii="Times New Roman" w:hAnsi="Times New Roman" w:cs="Times New Roman"/>
            <w:sz w:val="20"/>
            <w:szCs w:val="20"/>
          </w:rPr>
          <w:t>: 17</w:t>
        </w:r>
      </w:ins>
      <w:ins w:id="13" w:author="Christian Hoggard" w:date="2019-11-01T14:24:00Z">
        <w:r w:rsidR="00117726">
          <w:rPr>
            <w:rFonts w:ascii="Times New Roman" w:hAnsi="Times New Roman" w:cs="Times New Roman"/>
            <w:sz w:val="20"/>
            <w:szCs w:val="20"/>
          </w:rPr>
          <w:t>.6</w:t>
        </w:r>
      </w:ins>
      <w:ins w:id="14" w:author="Christian Hoggard" w:date="2019-11-01T14:23:00Z">
        <w:r w:rsidR="00117726">
          <w:rPr>
            <w:rFonts w:ascii="Times New Roman" w:hAnsi="Times New Roman" w:cs="Times New Roman"/>
            <w:sz w:val="20"/>
            <w:szCs w:val="20"/>
          </w:rPr>
          <w:t>%</w:t>
        </w:r>
      </w:ins>
      <w:ins w:id="15" w:author="Christian Hoggard" w:date="2019-10-30T15:03:00Z">
        <w:r w:rsidR="00571689">
          <w:rPr>
            <w:rFonts w:ascii="Times New Roman" w:hAnsi="Times New Roman" w:cs="Times New Roman"/>
            <w:sz w:val="20"/>
            <w:szCs w:val="20"/>
          </w:rPr>
          <w:t xml:space="preserve">) </w:t>
        </w:r>
      </w:ins>
      <w:r w:rsidRPr="007436BD">
        <w:rPr>
          <w:rFonts w:ascii="Times New Roman" w:hAnsi="Times New Roman" w:cs="Times New Roman"/>
          <w:sz w:val="20"/>
          <w:szCs w:val="20"/>
        </w:rPr>
        <w:t>and one professional illustrator</w:t>
      </w:r>
      <w:ins w:id="16" w:author="Christian Hoggard" w:date="2019-10-30T15:04:00Z">
        <w:r w:rsidR="00571689">
          <w:rPr>
            <w:rFonts w:ascii="Times New Roman" w:hAnsi="Times New Roman" w:cs="Times New Roman"/>
            <w:sz w:val="20"/>
            <w:szCs w:val="20"/>
          </w:rPr>
          <w:t xml:space="preserve"> (15 illustrations</w:t>
        </w:r>
      </w:ins>
      <w:ins w:id="17" w:author="Christian Hoggard" w:date="2019-11-01T14:23:00Z">
        <w:r w:rsidR="00117726">
          <w:rPr>
            <w:rFonts w:ascii="Times New Roman" w:hAnsi="Times New Roman" w:cs="Times New Roman"/>
            <w:sz w:val="20"/>
            <w:szCs w:val="20"/>
          </w:rPr>
          <w:t xml:space="preserve">: </w:t>
        </w:r>
      </w:ins>
      <w:ins w:id="18" w:author="Christian Hoggard" w:date="2019-11-01T14:24:00Z">
        <w:r w:rsidR="00117726">
          <w:rPr>
            <w:rFonts w:ascii="Times New Roman" w:hAnsi="Times New Roman" w:cs="Times New Roman"/>
            <w:sz w:val="20"/>
            <w:szCs w:val="20"/>
          </w:rPr>
          <w:t>5.9</w:t>
        </w:r>
      </w:ins>
      <w:ins w:id="19" w:author="Christian Hoggard" w:date="2019-11-01T14:23:00Z">
        <w:r w:rsidR="00117726">
          <w:rPr>
            <w:rFonts w:ascii="Times New Roman" w:hAnsi="Times New Roman" w:cs="Times New Roman"/>
            <w:sz w:val="20"/>
            <w:szCs w:val="20"/>
          </w:rPr>
          <w:t>%</w:t>
        </w:r>
      </w:ins>
      <w:ins w:id="20" w:author="Christian Hoggard" w:date="2019-10-30T15:04:00Z">
        <w:r w:rsidR="00571689">
          <w:rPr>
            <w:rFonts w:ascii="Times New Roman" w:hAnsi="Times New Roman" w:cs="Times New Roman"/>
            <w:sz w:val="20"/>
            <w:szCs w:val="20"/>
          </w:rPr>
          <w:t>)</w:t>
        </w:r>
      </w:ins>
      <w:r w:rsidRPr="007436BD">
        <w:rPr>
          <w:rFonts w:ascii="Times New Roman" w:hAnsi="Times New Roman" w:cs="Times New Roman"/>
          <w:sz w:val="20"/>
          <w:szCs w:val="20"/>
        </w:rPr>
        <w:t>. Many of the novice illustrators were first-year undergraduates from the Department of Archaeology and Heritage Studies at Aarhus University, of which four students had complete a module with four hours of lithic illustration (and tuition) included. Intermediate illustrators included individuals who had produced lithic illustrations for their studies, in addition to internal departmental research projects, and were of postgraduate level with a specialism in prehistoric archaeology. A professional illustrator from Moesgaard Museum (Louise Hilmar)</w:t>
      </w:r>
      <w:ins w:id="21" w:author="Christian Hoggard" w:date="2019-11-01T14:31:00Z">
        <w:r w:rsidR="00D21847">
          <w:rPr>
            <w:rFonts w:ascii="Times New Roman" w:hAnsi="Times New Roman" w:cs="Times New Roman"/>
            <w:sz w:val="20"/>
            <w:szCs w:val="20"/>
          </w:rPr>
          <w:t xml:space="preserve"> was recruited for the </w:t>
        </w:r>
        <w:r w:rsidR="00D21847">
          <w:rPr>
            <w:rFonts w:ascii="Times New Roman" w:hAnsi="Times New Roman" w:cs="Times New Roman"/>
            <w:sz w:val="20"/>
            <w:szCs w:val="20"/>
          </w:rPr>
          <w:lastRenderedPageBreak/>
          <w:t xml:space="preserve">experiment; </w:t>
        </w:r>
      </w:ins>
      <w:del w:id="22" w:author="Christian Hoggard" w:date="2019-11-01T14:31:00Z">
        <w:r w:rsidRPr="007436BD" w:rsidDel="00D21847">
          <w:rPr>
            <w:rFonts w:ascii="Times New Roman" w:hAnsi="Times New Roman" w:cs="Times New Roman"/>
            <w:sz w:val="20"/>
            <w:szCs w:val="20"/>
          </w:rPr>
          <w:delText>, with extensive knowledge and experience in lithic illustration was recruited</w:delText>
        </w:r>
      </w:del>
      <w:ins w:id="23" w:author="Christian Hoggard" w:date="2019-11-01T14:32:00Z">
        <w:r w:rsidR="00D21847">
          <w:rPr>
            <w:rFonts w:ascii="Times New Roman" w:hAnsi="Times New Roman" w:cs="Times New Roman"/>
            <w:sz w:val="20"/>
            <w:szCs w:val="20"/>
          </w:rPr>
          <w:t xml:space="preserve"> Louise Hilmar has over a decade of experience in lithic illustration, with illustrations in a number of archaeological publications (XXX).</w:t>
        </w:r>
      </w:ins>
      <w:r w:rsidRPr="007436BD">
        <w:rPr>
          <w:rFonts w:ascii="Times New Roman" w:hAnsi="Times New Roman" w:cs="Times New Roman"/>
          <w:sz w:val="20"/>
          <w:szCs w:val="20"/>
        </w:rPr>
        <w:t>.</w:t>
      </w:r>
      <w:r w:rsidR="00ED1219" w:rsidRPr="007436BD">
        <w:rPr>
          <w:rFonts w:ascii="Times New Roman" w:hAnsi="Times New Roman" w:cs="Times New Roman"/>
          <w:sz w:val="20"/>
          <w:szCs w:val="20"/>
        </w:rPr>
        <w:t xml:space="preserve"> </w:t>
      </w:r>
    </w:p>
    <w:p w14:paraId="68CC69D5" w14:textId="0B091712" w:rsidR="00DF0D38" w:rsidRPr="007436BD" w:rsidRDefault="00ED1219" w:rsidP="00411A10">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A greater number of intermediate and professional illustrators would have been desirable</w:t>
      </w:r>
      <w:r w:rsidR="009551E7" w:rsidRPr="007436BD">
        <w:rPr>
          <w:rFonts w:ascii="Times New Roman" w:hAnsi="Times New Roman" w:cs="Times New Roman"/>
          <w:sz w:val="20"/>
          <w:szCs w:val="20"/>
        </w:rPr>
        <w:t>;</w:t>
      </w:r>
      <w:r w:rsidRPr="007436BD">
        <w:rPr>
          <w:rFonts w:ascii="Times New Roman" w:hAnsi="Times New Roman" w:cs="Times New Roman"/>
          <w:sz w:val="20"/>
          <w:szCs w:val="20"/>
        </w:rPr>
        <w:t xml:space="preserve"> however</w:t>
      </w:r>
      <w:r w:rsidR="009551E7" w:rsidRPr="007436BD">
        <w:rPr>
          <w:rFonts w:ascii="Times New Roman" w:hAnsi="Times New Roman" w:cs="Times New Roman"/>
          <w:sz w:val="20"/>
          <w:szCs w:val="20"/>
        </w:rPr>
        <w:t>,</w:t>
      </w:r>
      <w:r w:rsidRPr="007436BD">
        <w:rPr>
          <w:rFonts w:ascii="Times New Roman" w:hAnsi="Times New Roman" w:cs="Times New Roman"/>
          <w:sz w:val="20"/>
          <w:szCs w:val="20"/>
        </w:rPr>
        <w:t xml:space="preserve"> </w:t>
      </w:r>
      <w:del w:id="24" w:author="Christian Hoggard" w:date="2019-11-01T14:25:00Z">
        <w:r w:rsidRPr="007436BD" w:rsidDel="00117726">
          <w:rPr>
            <w:rFonts w:ascii="Times New Roman" w:hAnsi="Times New Roman" w:cs="Times New Roman"/>
            <w:sz w:val="20"/>
            <w:szCs w:val="20"/>
          </w:rPr>
          <w:delText>this was not possible during the duration of the experiment (due to issues of availability and logistics). W</w:delText>
        </w:r>
      </w:del>
      <w:ins w:id="25" w:author="Christian Hoggard" w:date="2019-11-01T14:25:00Z">
        <w:r w:rsidR="00117726">
          <w:rPr>
            <w:rFonts w:ascii="Times New Roman" w:hAnsi="Times New Roman" w:cs="Times New Roman"/>
            <w:sz w:val="20"/>
            <w:szCs w:val="20"/>
          </w:rPr>
          <w:t>w</w:t>
        </w:r>
      </w:ins>
      <w:r w:rsidRPr="007436BD">
        <w:rPr>
          <w:rFonts w:ascii="Times New Roman" w:hAnsi="Times New Roman" w:cs="Times New Roman"/>
          <w:sz w:val="20"/>
          <w:szCs w:val="20"/>
        </w:rPr>
        <w:t xml:space="preserve">ith a large number of artefacts, and the use of artefact classes, the small number of intermediate and professional illustrators are offset by the quality </w:t>
      </w:r>
      <w:r w:rsidR="009A2A20" w:rsidRPr="007436BD">
        <w:rPr>
          <w:rFonts w:ascii="Times New Roman" w:hAnsi="Times New Roman" w:cs="Times New Roman"/>
          <w:sz w:val="20"/>
          <w:szCs w:val="20"/>
        </w:rPr>
        <w:t>(2</w:t>
      </w:r>
      <w:ins w:id="26" w:author="Christian Hoggard" w:date="2019-11-01T14:22:00Z">
        <w:r w:rsidR="00117726">
          <w:rPr>
            <w:rFonts w:ascii="Times New Roman" w:hAnsi="Times New Roman" w:cs="Times New Roman"/>
            <w:sz w:val="20"/>
            <w:szCs w:val="20"/>
          </w:rPr>
          <w:t>55</w:t>
        </w:r>
      </w:ins>
      <w:del w:id="27" w:author="Christian Hoggard" w:date="2019-11-01T14:22:00Z">
        <w:r w:rsidR="009A2A20" w:rsidRPr="007436BD" w:rsidDel="00117726">
          <w:rPr>
            <w:rFonts w:ascii="Times New Roman" w:hAnsi="Times New Roman" w:cs="Times New Roman"/>
            <w:sz w:val="20"/>
            <w:szCs w:val="20"/>
          </w:rPr>
          <w:delText>70</w:delText>
        </w:r>
      </w:del>
      <w:r w:rsidR="009A2A20" w:rsidRPr="007436BD">
        <w:rPr>
          <w:rFonts w:ascii="Times New Roman" w:hAnsi="Times New Roman" w:cs="Times New Roman"/>
          <w:sz w:val="20"/>
          <w:szCs w:val="20"/>
        </w:rPr>
        <w:t xml:space="preserve"> illustrations</w:t>
      </w:r>
      <w:ins w:id="28" w:author="Christian Hoggard" w:date="2019-11-01T14:22:00Z">
        <w:r w:rsidR="00117726">
          <w:rPr>
            <w:rFonts w:ascii="Times New Roman" w:hAnsi="Times New Roman" w:cs="Times New Roman"/>
            <w:sz w:val="20"/>
            <w:szCs w:val="20"/>
          </w:rPr>
          <w:t xml:space="preserve"> and </w:t>
        </w:r>
      </w:ins>
      <w:ins w:id="29" w:author="Christian Hoggard" w:date="2019-11-01T14:23:00Z">
        <w:r w:rsidR="00117726">
          <w:rPr>
            <w:rFonts w:ascii="Times New Roman" w:hAnsi="Times New Roman" w:cs="Times New Roman"/>
            <w:sz w:val="20"/>
            <w:szCs w:val="20"/>
          </w:rPr>
          <w:t>a further 15 photographs</w:t>
        </w:r>
      </w:ins>
      <w:r w:rsidR="009A2A20" w:rsidRPr="007436BD">
        <w:rPr>
          <w:rFonts w:ascii="Times New Roman" w:hAnsi="Times New Roman" w:cs="Times New Roman"/>
          <w:sz w:val="20"/>
          <w:szCs w:val="20"/>
        </w:rPr>
        <w:t xml:space="preserve">) </w:t>
      </w:r>
      <w:r w:rsidRPr="007436BD">
        <w:rPr>
          <w:rFonts w:ascii="Times New Roman" w:hAnsi="Times New Roman" w:cs="Times New Roman"/>
          <w:sz w:val="20"/>
          <w:szCs w:val="20"/>
        </w:rPr>
        <w:t xml:space="preserve">of the data produced. </w:t>
      </w:r>
      <w:ins w:id="30" w:author="Christian Hoggard" w:date="2019-11-01T14:26:00Z">
        <w:r w:rsidR="00117726">
          <w:rPr>
            <w:rFonts w:ascii="Times New Roman" w:hAnsi="Times New Roman" w:cs="Times New Roman"/>
            <w:sz w:val="20"/>
            <w:szCs w:val="20"/>
          </w:rPr>
          <w:t>Furthermore, in capturing a true sense of representation among novice</w:t>
        </w:r>
      </w:ins>
      <w:ins w:id="31" w:author="Christian Hoggard" w:date="2019-11-01T14:27:00Z">
        <w:r w:rsidR="00117726">
          <w:rPr>
            <w:rFonts w:ascii="Times New Roman" w:hAnsi="Times New Roman" w:cs="Times New Roman"/>
            <w:sz w:val="20"/>
            <w:szCs w:val="20"/>
          </w:rPr>
          <w:t xml:space="preserve"> illustrators (where the greatest amount of variation was assumed to occur), a greater </w:t>
        </w:r>
      </w:ins>
      <w:ins w:id="32" w:author="Christian Hoggard" w:date="2019-11-01T14:31:00Z">
        <w:r w:rsidR="00D21847">
          <w:rPr>
            <w:rFonts w:ascii="Times New Roman" w:hAnsi="Times New Roman" w:cs="Times New Roman"/>
            <w:sz w:val="20"/>
            <w:szCs w:val="20"/>
          </w:rPr>
          <w:t>number</w:t>
        </w:r>
      </w:ins>
      <w:ins w:id="33" w:author="Christian Hoggard" w:date="2019-11-01T14:27:00Z">
        <w:r w:rsidR="00117726">
          <w:rPr>
            <w:rFonts w:ascii="Times New Roman" w:hAnsi="Times New Roman" w:cs="Times New Roman"/>
            <w:sz w:val="20"/>
            <w:szCs w:val="20"/>
          </w:rPr>
          <w:t xml:space="preserve"> of novice illustrators were necessary. </w:t>
        </w:r>
      </w:ins>
      <w:r w:rsidRPr="007436BD">
        <w:rPr>
          <w:rFonts w:ascii="Times New Roman" w:hAnsi="Times New Roman" w:cs="Times New Roman"/>
          <w:sz w:val="20"/>
          <w:szCs w:val="20"/>
        </w:rPr>
        <w:t>However, any further study should incorporate a greater number of intermediate and professional illustrators (see the discussion for more information).</w:t>
      </w:r>
    </w:p>
    <w:p w14:paraId="7C2A4B12" w14:textId="7D8EEF7D" w:rsidR="00ED1219" w:rsidRPr="007436BD" w:rsidRDefault="00ED1219" w:rsidP="00411A10">
      <w:pPr>
        <w:spacing w:line="360" w:lineRule="auto"/>
        <w:jc w:val="both"/>
        <w:rPr>
          <w:rFonts w:ascii="Times New Roman" w:hAnsi="Times New Roman" w:cs="Times New Roman"/>
          <w:sz w:val="20"/>
          <w:szCs w:val="20"/>
        </w:rPr>
      </w:pPr>
    </w:p>
    <w:p w14:paraId="6F869BA6" w14:textId="30454C40" w:rsidR="00ED1219" w:rsidRPr="007436BD" w:rsidRDefault="00ED1219" w:rsidP="00411A10">
      <w:pPr>
        <w:spacing w:line="360" w:lineRule="auto"/>
        <w:jc w:val="both"/>
        <w:rPr>
          <w:rFonts w:ascii="Times New Roman" w:hAnsi="Times New Roman" w:cs="Times New Roman"/>
          <w:i/>
          <w:iCs/>
          <w:sz w:val="20"/>
          <w:szCs w:val="20"/>
        </w:rPr>
      </w:pPr>
      <w:r w:rsidRPr="007436BD">
        <w:rPr>
          <w:rFonts w:ascii="Times New Roman" w:hAnsi="Times New Roman" w:cs="Times New Roman"/>
          <w:i/>
          <w:iCs/>
          <w:sz w:val="20"/>
          <w:szCs w:val="20"/>
        </w:rPr>
        <w:t>Illustration exercise</w:t>
      </w:r>
    </w:p>
    <w:p w14:paraId="748B0A15" w14:textId="1920B955" w:rsidR="0018118E" w:rsidRPr="007436BD" w:rsidRDefault="00ED1219" w:rsidP="00A33810">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 xml:space="preserve">All participants produced illustrations on the same white graph and tracing paper, using conventional illustrator </w:t>
      </w:r>
      <w:r w:rsidR="007E100D" w:rsidRPr="007436BD">
        <w:rPr>
          <w:rFonts w:ascii="Times New Roman" w:hAnsi="Times New Roman" w:cs="Times New Roman"/>
          <w:sz w:val="20"/>
          <w:szCs w:val="20"/>
        </w:rPr>
        <w:t>drawing tools (0.2mm Artline water-resistant fine-liner pens and Faber Castell 0.35mm mechanical retractable drawing pencils), and had access to equipment typical to the illustrative process, including callipers, rulers, set-squares and a kneadable rubber (for artefact orientation and steadying). A number of other stationary aids were provided. Participants were told to refrain from researching lithic illustration conventions and were not told which equipment was necessary. Upon arrival, participants were instructed to produce one perspective for each artefact (as indicated with a detachable label), and to produce their finish inked illustrations on tracing paper to a 1:1 scale. Importantly, this exercise was blind in that participants were unaware of why the illustrations were necessary, and that only the shape outline was required; this resulted in illustrations including scar drawings and minute details. No time limit was imposed, and all participants ensured that no other commitments were planned, as to reduce the production of hurried drawings.</w:t>
      </w:r>
      <w:r w:rsidR="00C04091">
        <w:rPr>
          <w:rFonts w:ascii="Times New Roman" w:hAnsi="Times New Roman" w:cs="Times New Roman"/>
          <w:sz w:val="20"/>
          <w:szCs w:val="20"/>
        </w:rPr>
        <w:t xml:space="preserve"> All students performed their illustrations independently without communication as to avoid external illustrative influences from other individuals.</w:t>
      </w:r>
      <w:r w:rsidR="007E100D" w:rsidRPr="007436BD">
        <w:rPr>
          <w:rFonts w:ascii="Times New Roman" w:hAnsi="Times New Roman" w:cs="Times New Roman"/>
          <w:sz w:val="20"/>
          <w:szCs w:val="20"/>
        </w:rPr>
        <w:t xml:space="preserve"> Students were compensated for their time following the experiment. For photographs of the lithic illustration exercise</w:t>
      </w:r>
      <w:r w:rsidR="009551E7" w:rsidRPr="007436BD">
        <w:rPr>
          <w:rFonts w:ascii="Times New Roman" w:hAnsi="Times New Roman" w:cs="Times New Roman"/>
          <w:sz w:val="20"/>
          <w:szCs w:val="20"/>
        </w:rPr>
        <w:t>,</w:t>
      </w:r>
      <w:r w:rsidR="007E100D" w:rsidRPr="007436BD">
        <w:rPr>
          <w:rFonts w:ascii="Times New Roman" w:hAnsi="Times New Roman" w:cs="Times New Roman"/>
          <w:sz w:val="20"/>
          <w:szCs w:val="20"/>
        </w:rPr>
        <w:t xml:space="preserve"> please refer to Figure 1.</w:t>
      </w:r>
    </w:p>
    <w:p w14:paraId="4AE568F7" w14:textId="5DF8B41B" w:rsidR="007E100D" w:rsidRPr="007436BD" w:rsidRDefault="007E100D" w:rsidP="00A33810">
      <w:pPr>
        <w:spacing w:line="360" w:lineRule="auto"/>
        <w:jc w:val="both"/>
        <w:rPr>
          <w:rFonts w:ascii="Times New Roman" w:hAnsi="Times New Roman" w:cs="Times New Roman"/>
          <w:sz w:val="20"/>
          <w:szCs w:val="20"/>
        </w:rPr>
      </w:pPr>
    </w:p>
    <w:p w14:paraId="29224AA0" w14:textId="4B31D039" w:rsidR="007E100D" w:rsidRPr="007436BD" w:rsidRDefault="007E100D" w:rsidP="00A33810">
      <w:pPr>
        <w:spacing w:line="360" w:lineRule="auto"/>
        <w:jc w:val="both"/>
        <w:rPr>
          <w:rFonts w:ascii="Times New Roman" w:hAnsi="Times New Roman" w:cs="Times New Roman"/>
          <w:sz w:val="20"/>
          <w:szCs w:val="20"/>
        </w:rPr>
      </w:pPr>
      <w:r w:rsidRPr="007436BD">
        <w:rPr>
          <w:rFonts w:ascii="Times New Roman" w:hAnsi="Times New Roman" w:cs="Times New Roman"/>
          <w:b/>
          <w:bCs/>
          <w:sz w:val="20"/>
          <w:szCs w:val="20"/>
        </w:rPr>
        <w:t>Fig 1</w:t>
      </w:r>
      <w:r w:rsidRPr="007436BD">
        <w:rPr>
          <w:rFonts w:ascii="Times New Roman" w:hAnsi="Times New Roman" w:cs="Times New Roman"/>
          <w:sz w:val="20"/>
          <w:szCs w:val="20"/>
        </w:rPr>
        <w:t xml:space="preserve"> Photographs from the lithic illustration exercise. Left: participants drawing lithic illustrations. Right: the experiment, with the three artefact classes and finished illustrations. Photographs: CSH</w:t>
      </w:r>
    </w:p>
    <w:p w14:paraId="704AE3D5" w14:textId="04135E3D" w:rsidR="007E100D" w:rsidRPr="007436BD" w:rsidRDefault="007E100D" w:rsidP="00A33810">
      <w:pPr>
        <w:spacing w:line="360" w:lineRule="auto"/>
        <w:jc w:val="both"/>
        <w:rPr>
          <w:rFonts w:ascii="Times New Roman" w:hAnsi="Times New Roman" w:cs="Times New Roman"/>
          <w:sz w:val="20"/>
          <w:szCs w:val="20"/>
        </w:rPr>
      </w:pPr>
    </w:p>
    <w:p w14:paraId="76130760" w14:textId="281203D9" w:rsidR="007E100D" w:rsidRPr="007436BD" w:rsidRDefault="006B6E47" w:rsidP="00A33810">
      <w:pPr>
        <w:spacing w:line="360" w:lineRule="auto"/>
        <w:jc w:val="both"/>
        <w:rPr>
          <w:rFonts w:ascii="Times New Roman" w:hAnsi="Times New Roman" w:cs="Times New Roman"/>
          <w:i/>
          <w:iCs/>
          <w:sz w:val="20"/>
          <w:szCs w:val="20"/>
        </w:rPr>
      </w:pPr>
      <w:r w:rsidRPr="007436BD">
        <w:rPr>
          <w:rFonts w:ascii="Times New Roman" w:hAnsi="Times New Roman" w:cs="Times New Roman"/>
          <w:i/>
          <w:iCs/>
          <w:sz w:val="20"/>
          <w:szCs w:val="20"/>
        </w:rPr>
        <w:t>Post-illustration digitisation</w:t>
      </w:r>
    </w:p>
    <w:p w14:paraId="562A6C4E" w14:textId="478CF942" w:rsidR="006B6E47" w:rsidRPr="007436BD" w:rsidRDefault="006D6314" w:rsidP="00A33810">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Following the experiment, all illustrations were scanned as a TIFF file with a resolution of 600 dots-per-inch (dpi), following guidelines by</w:t>
      </w:r>
      <w:r w:rsidR="00872331">
        <w:rPr>
          <w:rFonts w:ascii="Times New Roman" w:hAnsi="Times New Roman" w:cs="Times New Roman"/>
          <w:sz w:val="20"/>
          <w:szCs w:val="20"/>
        </w:rPr>
        <w:t xml:space="preserve"> </w:t>
      </w:r>
      <w:r w:rsidR="00872331">
        <w:rPr>
          <w:rFonts w:ascii="Times New Roman" w:hAnsi="Times New Roman" w:cs="Times New Roman"/>
          <w:sz w:val="20"/>
          <w:szCs w:val="20"/>
        </w:rPr>
        <w:fldChar w:fldCharType="begin" w:fldLock="1"/>
      </w:r>
      <w:r w:rsidR="00872331">
        <w:rPr>
          <w:rFonts w:ascii="Times New Roman" w:hAnsi="Times New Roman" w:cs="Times New Roman"/>
          <w:sz w:val="20"/>
          <w:szCs w:val="20"/>
        </w:rPr>
        <w:instrText>ADDIN CSL_CITATION {"citationItems":[{"id":"ITEM-1","itemData":{"author":[{"dropping-particle":"","family":"Raczynski-Henk","given":"Y.","non-dropping-particle":"","parse-names":false,"suffix":""}],"id":"ITEM-1","issued":{"date-parts":[["2017"]]},"publisher":"Sidestone Press","title":"Drawing Lithic Artefacts","type":"book"},"uris":["http://www.mendeley.com/documents/?uuid=89138207-9ebf-46be-9f21-a2ac38a7a3c8"]}],"mendeley":{"formattedCitation":"(Raczynski-Henk 2017)","manualFormatting":"Raczynski-Henk (2017)","plainTextFormattedCitation":"(Raczynski-Henk 2017)","previouslyFormattedCitation":"(Raczynski-Henk 2017)"},"properties":{"noteIndex":0},"schema":"https://github.com/citation-style-language/schema/raw/master/csl-citation.json"}</w:instrText>
      </w:r>
      <w:r w:rsidR="00872331">
        <w:rPr>
          <w:rFonts w:ascii="Times New Roman" w:hAnsi="Times New Roman" w:cs="Times New Roman"/>
          <w:sz w:val="20"/>
          <w:szCs w:val="20"/>
        </w:rPr>
        <w:fldChar w:fldCharType="separate"/>
      </w:r>
      <w:r w:rsidR="00872331" w:rsidRPr="00872331">
        <w:rPr>
          <w:rFonts w:ascii="Times New Roman" w:hAnsi="Times New Roman" w:cs="Times New Roman"/>
          <w:noProof/>
          <w:sz w:val="20"/>
          <w:szCs w:val="20"/>
        </w:rPr>
        <w:t xml:space="preserve">Raczynski-Henk </w:t>
      </w:r>
      <w:r w:rsidR="00872331">
        <w:rPr>
          <w:rFonts w:ascii="Times New Roman" w:hAnsi="Times New Roman" w:cs="Times New Roman"/>
          <w:noProof/>
          <w:sz w:val="20"/>
          <w:szCs w:val="20"/>
        </w:rPr>
        <w:t>(</w:t>
      </w:r>
      <w:r w:rsidR="00872331" w:rsidRPr="00872331">
        <w:rPr>
          <w:rFonts w:ascii="Times New Roman" w:hAnsi="Times New Roman" w:cs="Times New Roman"/>
          <w:noProof/>
          <w:sz w:val="20"/>
          <w:szCs w:val="20"/>
        </w:rPr>
        <w:t>2017)</w:t>
      </w:r>
      <w:r w:rsidR="00872331">
        <w:rPr>
          <w:rFonts w:ascii="Times New Roman" w:hAnsi="Times New Roman" w:cs="Times New Roman"/>
          <w:sz w:val="20"/>
          <w:szCs w:val="20"/>
        </w:rPr>
        <w:fldChar w:fldCharType="end"/>
      </w:r>
      <w:r w:rsidR="00872331">
        <w:rPr>
          <w:rFonts w:ascii="Times New Roman" w:hAnsi="Times New Roman" w:cs="Times New Roman"/>
          <w:sz w:val="20"/>
          <w:szCs w:val="20"/>
        </w:rPr>
        <w:t>.</w:t>
      </w:r>
      <w:r w:rsidRPr="007436BD">
        <w:rPr>
          <w:rFonts w:ascii="Times New Roman" w:hAnsi="Times New Roman" w:cs="Times New Roman"/>
          <w:sz w:val="20"/>
          <w:szCs w:val="20"/>
        </w:rPr>
        <w:t xml:space="preserve"> All images, scanned to 1:1 scale, were cleaned through a binary transformation function in Photoshop CS6. Following this, a .psd file 10mm scale was then placed onto each image. For examples of the artefacts illustrated</w:t>
      </w:r>
      <w:r w:rsidR="009551E7" w:rsidRPr="007436BD">
        <w:rPr>
          <w:rFonts w:ascii="Times New Roman" w:hAnsi="Times New Roman" w:cs="Times New Roman"/>
          <w:sz w:val="20"/>
          <w:szCs w:val="20"/>
        </w:rPr>
        <w:t>,</w:t>
      </w:r>
      <w:r w:rsidRPr="007436BD">
        <w:rPr>
          <w:rFonts w:ascii="Times New Roman" w:hAnsi="Times New Roman" w:cs="Times New Roman"/>
          <w:sz w:val="20"/>
          <w:szCs w:val="20"/>
        </w:rPr>
        <w:t xml:space="preserve"> refer to Figure 2 and Figure 3.</w:t>
      </w:r>
    </w:p>
    <w:p w14:paraId="57C34128" w14:textId="78A787A6" w:rsidR="006D6314" w:rsidRPr="007436BD" w:rsidRDefault="006D6314" w:rsidP="00A33810">
      <w:pPr>
        <w:spacing w:line="360" w:lineRule="auto"/>
        <w:jc w:val="both"/>
        <w:rPr>
          <w:rFonts w:ascii="Times New Roman" w:hAnsi="Times New Roman" w:cs="Times New Roman"/>
          <w:sz w:val="20"/>
          <w:szCs w:val="20"/>
        </w:rPr>
      </w:pPr>
    </w:p>
    <w:p w14:paraId="4E0BEFA1" w14:textId="1FB34D4D" w:rsidR="006D6314" w:rsidRPr="007436BD" w:rsidRDefault="006D6314" w:rsidP="00A33810">
      <w:pPr>
        <w:spacing w:line="360" w:lineRule="auto"/>
        <w:jc w:val="both"/>
        <w:rPr>
          <w:rFonts w:ascii="Times New Roman" w:hAnsi="Times New Roman" w:cs="Times New Roman"/>
          <w:sz w:val="20"/>
          <w:szCs w:val="20"/>
        </w:rPr>
      </w:pPr>
      <w:r w:rsidRPr="007436BD">
        <w:rPr>
          <w:rFonts w:ascii="Times New Roman" w:hAnsi="Times New Roman" w:cs="Times New Roman"/>
          <w:b/>
          <w:bCs/>
          <w:sz w:val="20"/>
          <w:szCs w:val="20"/>
        </w:rPr>
        <w:lastRenderedPageBreak/>
        <w:t>Fig 2</w:t>
      </w:r>
      <w:r w:rsidRPr="007436BD">
        <w:rPr>
          <w:rFonts w:ascii="Times New Roman" w:hAnsi="Times New Roman" w:cs="Times New Roman"/>
          <w:sz w:val="20"/>
          <w:szCs w:val="20"/>
        </w:rPr>
        <w:t xml:space="preserve"> Examples of illustrations drawn by the professional illustrator (Louise Hilmar, Moesgaard Museum, Denmark). Top: handaxe artefacts; Middle: elongated artefacts; Bottom: large tanged point artefacts. Scale: 10mm</w:t>
      </w:r>
    </w:p>
    <w:p w14:paraId="545BF1ED" w14:textId="665CF5F3" w:rsidR="006D6314" w:rsidRPr="007436BD" w:rsidRDefault="006D6314" w:rsidP="00A33810">
      <w:pPr>
        <w:spacing w:line="360" w:lineRule="auto"/>
        <w:jc w:val="both"/>
        <w:rPr>
          <w:rFonts w:ascii="Times New Roman" w:hAnsi="Times New Roman" w:cs="Times New Roman"/>
          <w:sz w:val="20"/>
          <w:szCs w:val="20"/>
        </w:rPr>
      </w:pPr>
    </w:p>
    <w:p w14:paraId="553F56A8" w14:textId="44583767" w:rsidR="006D6314" w:rsidRPr="007436BD" w:rsidRDefault="006D6314" w:rsidP="006D6314">
      <w:pPr>
        <w:spacing w:line="360" w:lineRule="auto"/>
        <w:jc w:val="both"/>
        <w:rPr>
          <w:rFonts w:ascii="Times New Roman" w:hAnsi="Times New Roman" w:cs="Times New Roman"/>
          <w:sz w:val="20"/>
          <w:szCs w:val="20"/>
        </w:rPr>
      </w:pPr>
      <w:r w:rsidRPr="007436BD">
        <w:rPr>
          <w:rFonts w:ascii="Times New Roman" w:hAnsi="Times New Roman" w:cs="Times New Roman"/>
          <w:b/>
          <w:bCs/>
          <w:sz w:val="20"/>
          <w:szCs w:val="20"/>
        </w:rPr>
        <w:t>Fig 3</w:t>
      </w:r>
      <w:r w:rsidRPr="007436BD">
        <w:rPr>
          <w:rFonts w:ascii="Times New Roman" w:hAnsi="Times New Roman" w:cs="Times New Roman"/>
          <w:sz w:val="20"/>
          <w:szCs w:val="20"/>
        </w:rPr>
        <w:t xml:space="preserve"> Examples of the same illustrations in Figure 2 drawn by novice and intermediate illustrators. Top: handaxe artefacts; Middle: elongated artefacts; Bottom: large tanged point artefacts. Scale: 10mm</w:t>
      </w:r>
    </w:p>
    <w:p w14:paraId="692E7F5F" w14:textId="37D94291" w:rsidR="006D6314" w:rsidRPr="007436BD" w:rsidRDefault="006D6314" w:rsidP="006D6314">
      <w:pPr>
        <w:spacing w:line="360" w:lineRule="auto"/>
        <w:jc w:val="both"/>
        <w:rPr>
          <w:rFonts w:ascii="Times New Roman" w:hAnsi="Times New Roman" w:cs="Times New Roman"/>
          <w:sz w:val="20"/>
          <w:szCs w:val="20"/>
        </w:rPr>
      </w:pPr>
    </w:p>
    <w:p w14:paraId="24DB9376" w14:textId="78250279" w:rsidR="006D6314" w:rsidRPr="007436BD" w:rsidRDefault="006D6314" w:rsidP="006D6314">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 xml:space="preserve">As photographs are also a common method of two-dimensional GMM and measurement extraction </w:t>
      </w:r>
      <w:r w:rsidR="00872331">
        <w:rPr>
          <w:rFonts w:ascii="Times New Roman" w:hAnsi="Times New Roman" w:cs="Times New Roman"/>
          <w:sz w:val="20"/>
          <w:szCs w:val="20"/>
        </w:rPr>
        <w:fldChar w:fldCharType="begin" w:fldLock="1"/>
      </w:r>
      <w:r w:rsidR="00872331">
        <w:rPr>
          <w:rFonts w:ascii="Times New Roman" w:hAnsi="Times New Roman" w:cs="Times New Roman"/>
          <w:sz w:val="20"/>
          <w:szCs w:val="20"/>
        </w:rPr>
        <w:instrText>ADDIN CSL_CITATION {"citationItems":[{"id":"ITEM-1","itemData":{"DOI":"10.1016/j.jas.2009.09.047","ISBN":"0305-4403","ISSN":"10959238","abstract":"Blade shape features in the type definitions of Clovis, Folsom, and Plainview projectile points. However, the accuracy of these assessments has never been evaluated. Here we report a study in which geometric morphometrics and multivariate statistics were used to compare the shapes of the blades of Clovis, Folsom and Plainview points from the Southern Plains of North America. In the course of the analyses, we controlled for the impact of three potential confounding factors: allometry, differences in raw material quality, and resharpening. The analyses show that blade shape distinguishes Clovis points from both Folsom points and Plainview points, but does not distinguish Folsom points from Plainview points. The analyses also show that the similarities and differences in blade shape among the types are independent of allometry, raw material quality, and resharpening. These findings suggest that the type definitions for Clovis, Folsom and Plainview need to be altered. They also have implications for typing specimens that lack other defining characters (e.g. channel flakes, flutes). Lastly, the absence of resharpening effects raises questions about the validity of the reduction thesis. © 2009 Elsevier Ltd. All rights reserved.","author":[{"dropping-particle":"","family":"Buchanan","given":"Briggs","non-dropping-particle":"","parse-names":false,"suffix":""},{"dropping-particle":"","family":"Collard","given":"Mark","non-dropping-particle":"","parse-names":false,"suffix":""}],"container-title":"Journal of Archaeological Science","id":"ITEM-1","issue":"2","issued":{"date-parts":[["2010"]]},"page":"350-359","publisher":"Elsevier Ltd","title":"A geometric morphometrics-based assessment of blade shape differences among Paleoindian projectile point types from western North America","type":"article-journal","volume":"37"},"uris":["http://www.mendeley.com/documents/?uuid=66393579-ea83-427b-bb78-18bd713cbfd2"]},{"id":"ITEM-2","itemData":{"DOI":"10.1016/j.jhevol.2011.02.007","ISBN":"1095-8606 (Electronic)\\r0047-2484 (Linking)","ISSN":"00472484","PMID":"21496877","abstract":"This paper examines shape and size variability in Mousterian of Acheulian Tradition (MTA) handaxes and compares the observed patterns to those in the Lower Paleolithic Acheulian, both to better understand variability in MTA handaxes and to test whether or not this variability, particularly as it relates to resharpening and reduction, is structured similarly to that in the Acheulian. The Acheulian data set is based on previously published data with the addition here of a study of the handaxes from the site of Boxgrove, England. The MTA data set is based on four classic sites from southwest France with large handaxe collections. Both standard caliper-based morphometrics and Elliptical Fourier Analysis applied to coordinate data taken from digitized images of handaxes are used to assess shape. The result is that, contrary to expectations based on assumptions of evolving technological skill, handaxes in the MTA are as or more variable in shape than Acheulian ones. This variation is allometric in Acheulian handaxes, and is linked to resharpening from the tip down to the base, but is not related to size in the MTA samples. These results suggest that the goals and constraints of handaxe manufacture, but particularly handaxe reduction as a result of reworking during use, were quite different in the MTA and Acheulian, implying that conclusions about hominin cognition drawn from patterns in shape variability in handaxes must be understood in the context of artifact life histories. ?? 2011 Elsevier Ltd.","author":[{"dropping-particle":"","family":"Iovita","given":"Radu","non-dropping-particle":"","parse-names":false,"suffix":""},{"dropping-particle":"","family":"McPherron","given":"Shannon P.","non-dropping-particle":"","parse-names":false,"suffix":""}],"container-title":"Journal of Human Evolution","id":"ITEM-2","issue":"1","issued":{"date-parts":[["2011"]]},"page":"61-74","title":"The handaxe reloaded: A morphometric reassessment of Acheulian and Middle Paleolithic handaxes","type":"article-journal","volume":"61"},"uris":["http://www.mendeley.com/documents/?uuid=9ccbc4c2-feba-47aa-af3a-d768604e8f0b"]},{"id":"ITEM-3","itemData":{"DOI":"10.1016/j.jas.2014.02.009","ISSN":"10959238","abstract":"Irrespective of the great number of archaeological sites from Southern Brazil presenting bifacial stemmed points, not many detailed studies on their morphological evolution have been carried out so far. We present an extensive study of the morphology of stemmed bifacial projectile points excavated from Garivaldino Rodrigues rockshelter (RS-TQ-58), Rio Grande do Sul, Southern Brazil. Garivaldino presents a range of dates from 11,660 to 7540calBP. Multivariate statistics applied to both traditional and geometric morphometric analyses failed to reveal any important changes in shape through time. However, the coefficients of variation presented a significant increase through time in three measurements related to projectile point neck and stem. The absence of change in shape might be related to small group size and low level of cultural innovation. Such cultural stability might be related to novelty-avoiding mechanisms or the operation of a meta-tradition that would be selected in very stable environments. On the other hand, the increase in the variation of linear measurements through time might suggest an increase in population size and copying errors. © 2014 Elsevier Ltd.","author":[{"dropping-particle":"","family":"Okumura","given":"Mercedes","non-dropping-particle":"","parse-names":false,"suffix":""},{"dropping-particle":"","family":"Araujo","given":"Astolfo G.M.","non-dropping-particle":"","parse-names":false,"suffix":""}],"container-title":"Journal of Archaeological Science","id":"ITEM-3","issue":"1","issued":{"date-parts":[["2014"]]},"page":"59-71","title":"Long-term cultural stability in hunter-gatherers: A case study using traditional and geometric morphometric analysis of lithic stemmed bifacial points from Southern Brazil","type":"article-journal","volume":"45"},"uris":["http://www.mendeley.com/documents/?uuid=a3f8091b-b94f-48c1-a609-92cdc808cfa2"]},{"id":"ITEM-4","itemData":{"DOI":"10.2218/jls.v3i1.1379","abstract":"Bifacial points have been used to characterize the ``Umbu{''} tradition in southern and southeastern Brazil. This archaeological tradition has been related to sites dated from the late Pleistocene-early Holocene boundary to near historical times. Such a huge temporal range and vast territory have suggested the existence of greater diversity within this tradition that has been ignored thus far due to the lack of systematic regional studies of such points. Through geometric morphometric analysis, this article aims to test the hypothesis that there are substantial differences in the Holocene bifacial points associated with the ``Umbu{''} tradition in southeastern Brazil. Five landmarks were digitized in standardized photographs from 658 points from the states of Sao Paulo, Parana, Santa Catarina, and Rio Grande do Sul. The results show that points made by groups from southeastern Brazil (Sao Paulo state) present a very distinct morphology (size and shape) in comparison to those made by the southern groups (Parana, Santa Catarina and Rio Grande do Sul). This would indicate a regional identity shared only by some groups from Sao Paulo (at least regarding the projectile points). It is possible that Umbu tradition presents a more restricted range, both in chronological and spatial terms, than the one proposed so far.","author":[{"dropping-particle":"","family":"Okumura","given":"Mercedes","non-dropping-particle":"","parse-names":false,"suffix":""},{"dropping-particle":"","family":"Araujo","given":"Astolfo G. M.","non-dropping-particle":"","parse-names":false,"suffix":""}],"container-title":"Journal of Lithic Studies","id":"ITEM-4","issue":"1","issued":{"date-parts":[["2016"]]},"title":"The Southern Divide: Testing morphological differences among bifacial points from southern and southeastern Brazil using geometric morphometrics","type":"article-journal","volume":"3"},"uris":["http://www.mendeley.com/documents/?uuid=8c0c5944-3f7d-4c42-a804-cb39b6fd82ae"]},{"id":"ITEM-5","itemData":{"DOI":"10.1371/journal.pone.0177063","ISBN":"1111111111","ISSN":"19326203","abstract":"Photogalvanic cells are photoelectrochemical systems wherein the semiconductor electrode is not a participant in primary photoinduced charge formation. The discovery of photoelectrochemical systems that successfully exploit secondary (thermal) electron injection at dye-semiconductor interfaces may enable studies of electron transfer at minimal driving force for electron injection into the semiconductor. In this study, we have examined thermal electron transfer from molecular sensitizers to nanostructured semiconductor electrodes composed of titanium dioxide nanorods by means of transient spectroscopy and the assembly and testing of photoelectrochemical cells. Electron-accepting molecular dyes have been studied alongside an arylamine electron donor. Thermal injection is estimated for a naphthacenequinone radical anion as a multiexponential decay process with initial decay lifetimes of 6 ps and 27 ps. The ambient electric field present during charge separation at a surface-adsorbed dye monolayer causes Stark shifts of the radical ion pair absorbance peaks that confounded kinetic estimation of thermal injection for a fullerene sensitizer. Electron-accepting dyes that operate by thermal injection into titanium dioxide function better in solid-state photoelectrochemical cells than in liquid-junction cells due to the kinetic advantage of solid-state cells with respect to photoinduced acceptor-quenching to form the necessary radical anion sensitizers.\\nPhotogalvanic cells are photoelectrochemical systems wherein the semiconductor electrode is not a participant in primary photoinduced charge formation. The discovery of photoelectrochemical systems that successfully exploit secondary (thermal) electron injection at dye-semiconductor interfaces may enable studies of electron transfer at minimal driving force for electron injection into the semiconductor. In this study, we have examined thermal electron transfer from molecular sensitizers to nanostructured semiconductor electrodes composed of titanium dioxide nanorods by means of transient spectroscopy and the assembly and testing of photoelectrochemical cells. Electron-accepting molecular dyes have been studied alongside an arylamine electron donor. Thermal injection is estimated for a naphthacenequinone radical anion as a multiexponential decay process with initial decay lifetimes of 6 ps and 27 ps. The ambient electric field present during charge separation at a surface-adsorbed dye monolayer causes Stark shift…","author":[{"dropping-particle":"","family":"Iovita","given":"Radu","non-dropping-particle":"","parse-names":false,"suffix":""},{"dropping-particle":"","family":"Tuvi-Arad","given":"Inbal","non-dropping-particle":"","parse-names":false,"suffix":""},{"dropping-particle":"","family":"Moncel","given":"Marie Healène","non-dropping-particle":"","parse-names":false,"suffix":""},{"dropping-particle":"","family":"Desprieae","given":"Jackie","non-dropping-particle":"","parse-names":false,"suffix":""},{"dropping-particle":"","family":"Voinchet","given":"Pierre","non-dropping-particle":"","parse-names":false,"suffix":""},{"dropping-particle":"","family":"Bahain","given":"Jean Jacques","non-dropping-particle":"","parse-names":false,"suffix":""}],"container-title":"PLoS ONE","id":"ITEM-5","issue":"5","issued":{"date-parts":[["2017"]]},"page":"1-25","title":"High handaxe symmetry at the beginning of the European Acheulian: The data from la Noira (France) in context","type":"article-journal","volume":"12"},"uris":["http://www.mendeley.com/documents/?uuid=0a349edd-ed6e-4169-b0af-7aaf7314a79f"]},{"id":"ITEM-6","itemData":{"DOI":"10.1016/j.quascirev.2018.08.024","ISSN":"02773791","abstract":"Archaeologists often wish to distinguish between groups of cultural artifacts using information collected from descriptions or measurements of their morphological forms. Morphometric methods have played an increasingly large role in such quantitative assessments. However, standard approaches to morphometric analyses are often poorly suited to many artifact types as much variation of interest to archeologists cannot be quantified adequately by sparse sets of landmarks or semilandmarks. Use of measurement conventions also requires that investigators know which aspects of the artifacts under consideration are important to include at the outset of an investigation. In this review results obtained from landmark-semilandmark-based, and image pixel-based assessments of a common set of Paleoindian fluted projectile points are compared. Results confirm that, by itself, PCA is unsuited for the assessment of between-group differences irrespective of data type, but can be useful as a transformation to reduce the dimensionality of a morphological dataset while retaining its effective information content. Landmark-semilandmark data analysed using geometric morphometric methods delivered the lowest-quality results whereas image pixel data analysed by the Naïve Bayes machine-learning classifier delivered the highest. Direct analyses of artifact images using geometric morphometric methods delivered very good results. These findings suggest that the direct analyses of digital images and 3D scans, using either geometric morphometric data-analysis methods or machine-learning procedures, can provide archaeologists with tools that improve and extend the scope of their assessments of a wide range of artifact types.","author":[{"dropping-particle":"","family":"MacLeod","given":"Norman","non-dropping-particle":"","parse-names":false,"suffix":""}],"container-title":"Quaternary Science Reviews","id":"ITEM-6","issued":{"date-parts":[["2018"]]},"page":"319-348","title":"The quantitative assessment of archaeological artifact groups: Beyond geometric morphometrics","type":"article-journal","volume":"201"},"uris":["http://www.mendeley.com/documents/?uuid=4a2f022b-a0e8-4f6e-93a1-4d15f7818678"]},{"id":"ITEM-7","itemData":{"DOI":"10.1007/s41982-019-00024-6","abstract":"Acheulean biface shape and symmetry have fuelled many discussions on past hominin behaviour in regards to the `meaning' of biface technology. However, few studies have attempted to quantify and investigate their diachronic relationship using a substantial dataset of Acheulean bifaces. Using the British archaeological record as a case study, we first perform elliptic Fourier analysis on biface outlines to quantify and better understand the relationship between biface shape and individual interglacial periods. Using the extracted Fourier coefficients, we then detail the nature of symmetry throughout this period, before investigating both shape and symmetry in parallel. The importance of size (through biface length) as a factor in biface shape and symmetry is also considered. Results highlight high levels of symmetry from Marine Isotope Stage (MIS) 13, followed by increasing asymmetry through the British Acheulean. Other observations include a general shift to `pointed' forms during MIS 9 and 7 and the importance of size in high biface symmetry levels. This article concludes by discussing the potential importance of secondary deposition and palimpsest sites in skewering the observed relationships throughout the Palaeolithic.","author":[{"dropping-particle":"","family":"Hoggard","given":"Christian Steven","non-dropping-particle":"","parse-names":false,"suffix":""},{"dropping-particle":"","family":"McNabb","given":"John","non-dropping-particle":"","parse-names":false,"suffix":""},{"dropping-particle":"","family":"Cole","given":"James Nathan","non-dropping-particle":"","parse-names":false,"suffix":""}],"container-title":"Journal of Paleolithic Archaeology","id":"ITEM-7","issued":{"date-parts":[["2019"]]},"title":"The Application of Elliptic Fourier Analysis in Understanding Biface Shape and Symmetry Through the British Acheulean","type":"article-journal"},"uris":["http://www.mendeley.com/documents/?uuid=3fc93696-262b-4fad-be17-9cc1c811dd8b"]}],"mendeley":{"formattedCitation":"(Buchanan and Collard 2010; Iovita and McPherron 2011; Okumura and Araujo 2014, 2016; Iovita et al. 2017; MacLeod 2018; Hoggard et al. 2019)","plainTextFormattedCitation":"(Buchanan and Collard 2010; Iovita and McPherron 2011; Okumura and Araujo 2014, 2016; Iovita et al. 2017; MacLeod 2018; Hoggard et al. 2019)","previouslyFormattedCitation":"(Buchanan and Collard 2010; Iovita and McPherron 2011; Okumura and Araujo 2014, 2016; Iovita et al. 2017; MacLeod 2018; Hoggard et al. 2019)"},"properties":{"noteIndex":0},"schema":"https://github.com/citation-style-language/schema/raw/master/csl-citation.json"}</w:instrText>
      </w:r>
      <w:r w:rsidR="00872331">
        <w:rPr>
          <w:rFonts w:ascii="Times New Roman" w:hAnsi="Times New Roman" w:cs="Times New Roman"/>
          <w:sz w:val="20"/>
          <w:szCs w:val="20"/>
        </w:rPr>
        <w:fldChar w:fldCharType="separate"/>
      </w:r>
      <w:r w:rsidR="00872331" w:rsidRPr="00872331">
        <w:rPr>
          <w:rFonts w:ascii="Times New Roman" w:hAnsi="Times New Roman" w:cs="Times New Roman"/>
          <w:noProof/>
          <w:sz w:val="20"/>
          <w:szCs w:val="20"/>
        </w:rPr>
        <w:t>(Buchanan and Collard 2010; Iovita and McPherron 2011; Okumura and Araujo 2014, 2016; Iovita et al. 2017; MacLeod 2018; Hoggard et al. 2019)</w:t>
      </w:r>
      <w:r w:rsidR="00872331">
        <w:rPr>
          <w:rFonts w:ascii="Times New Roman" w:hAnsi="Times New Roman" w:cs="Times New Roman"/>
          <w:sz w:val="20"/>
          <w:szCs w:val="20"/>
        </w:rPr>
        <w:fldChar w:fldCharType="end"/>
      </w:r>
      <w:r w:rsidRPr="007436BD">
        <w:rPr>
          <w:rFonts w:ascii="Times New Roman" w:hAnsi="Times New Roman" w:cs="Times New Roman"/>
          <w:sz w:val="20"/>
          <w:szCs w:val="20"/>
        </w:rPr>
        <w:t>, all artefacts were photographed and compared to the drawn technical illustrations. A photographic rig set-up and a 50MP Canon EOS 5DS DSLR camera w</w:t>
      </w:r>
      <w:r w:rsidR="00FE1885" w:rsidRPr="007436BD">
        <w:rPr>
          <w:rFonts w:ascii="Times New Roman" w:hAnsi="Times New Roman" w:cs="Times New Roman"/>
          <w:sz w:val="20"/>
          <w:szCs w:val="20"/>
        </w:rPr>
        <w:t>ere</w:t>
      </w:r>
      <w:r w:rsidRPr="007436BD">
        <w:rPr>
          <w:rFonts w:ascii="Times New Roman" w:hAnsi="Times New Roman" w:cs="Times New Roman"/>
          <w:sz w:val="20"/>
          <w:szCs w:val="20"/>
        </w:rPr>
        <w:t xml:space="preserve"> used</w:t>
      </w:r>
      <w:r w:rsidR="00FE1885" w:rsidRPr="007436BD">
        <w:rPr>
          <w:rFonts w:ascii="Times New Roman" w:hAnsi="Times New Roman" w:cs="Times New Roman"/>
          <w:sz w:val="20"/>
          <w:szCs w:val="20"/>
        </w:rPr>
        <w:t xml:space="preserve"> throughout this process</w:t>
      </w:r>
      <w:r w:rsidRPr="007436BD">
        <w:rPr>
          <w:rFonts w:ascii="Times New Roman" w:hAnsi="Times New Roman" w:cs="Times New Roman"/>
          <w:sz w:val="20"/>
          <w:szCs w:val="20"/>
        </w:rPr>
        <w:t xml:space="preserve">. </w:t>
      </w:r>
      <w:r w:rsidR="00FE1885" w:rsidRPr="007436BD">
        <w:rPr>
          <w:rFonts w:ascii="Times New Roman" w:hAnsi="Times New Roman" w:cs="Times New Roman"/>
          <w:sz w:val="20"/>
          <w:szCs w:val="20"/>
        </w:rPr>
        <w:t>A</w:t>
      </w:r>
      <w:r w:rsidRPr="007436BD">
        <w:rPr>
          <w:rFonts w:ascii="Times New Roman" w:hAnsi="Times New Roman" w:cs="Times New Roman"/>
          <w:sz w:val="20"/>
          <w:szCs w:val="20"/>
        </w:rPr>
        <w:t xml:space="preserve"> 50mm lens was used in order to avoid photograph distortion </w:t>
      </w:r>
      <w:r w:rsidR="007D0A31" w:rsidRPr="007436BD">
        <w:rPr>
          <w:rFonts w:ascii="Times New Roman" w:hAnsi="Times New Roman" w:cs="Times New Roman"/>
          <w:sz w:val="20"/>
          <w:szCs w:val="20"/>
        </w:rPr>
        <w:t xml:space="preserve">or ‘fish-eye’ </w:t>
      </w:r>
      <w:r w:rsidR="00872331">
        <w:rPr>
          <w:rFonts w:ascii="Times New Roman" w:hAnsi="Times New Roman" w:cs="Times New Roman"/>
          <w:sz w:val="20"/>
          <w:szCs w:val="20"/>
        </w:rPr>
        <w:fldChar w:fldCharType="begin" w:fldLock="1"/>
      </w:r>
      <w:r w:rsidR="00872331">
        <w:rPr>
          <w:rFonts w:ascii="Times New Roman" w:hAnsi="Times New Roman" w:cs="Times New Roman"/>
          <w:sz w:val="20"/>
          <w:szCs w:val="20"/>
        </w:rPr>
        <w:instrText>ADDIN CSL_CITATION {"citationItems":[{"id":"ITEM-1","itemData":{"author":[{"dropping-particle":"","family":"Mullin","given":"Sarah K","non-dropping-particle":"","parse-names":false,"suffix":""},{"dropping-particle":"","family":"Taylor","given":"Peter J","non-dropping-particle":"","parse-names":false,"suffix":""}],"container-title":"Computers in Biology and Medicine","id":"ITEM-1","issued":{"date-parts":[["2002"]]},"page":"455-464","title":"The e ects of parallax on geometric morphometric data","type":"article-journal","volume":"32"},"uris":["http://www.mendeley.com/documents/?uuid=8f898bcf-6325-44df-87a9-6df6bd0601ce"]}],"mendeley":{"formattedCitation":"(Mullin and Taylor 2002)","plainTextFormattedCitation":"(Mullin and Taylor 2002)","previouslyFormattedCitation":"(Mullin and Taylor 2002)"},"properties":{"noteIndex":0},"schema":"https://github.com/citation-style-language/schema/raw/master/csl-citation.json"}</w:instrText>
      </w:r>
      <w:r w:rsidR="00872331">
        <w:rPr>
          <w:rFonts w:ascii="Times New Roman" w:hAnsi="Times New Roman" w:cs="Times New Roman"/>
          <w:sz w:val="20"/>
          <w:szCs w:val="20"/>
        </w:rPr>
        <w:fldChar w:fldCharType="separate"/>
      </w:r>
      <w:r w:rsidR="00872331" w:rsidRPr="00872331">
        <w:rPr>
          <w:rFonts w:ascii="Times New Roman" w:hAnsi="Times New Roman" w:cs="Times New Roman"/>
          <w:noProof/>
          <w:sz w:val="20"/>
          <w:szCs w:val="20"/>
        </w:rPr>
        <w:t>(Mullin and Taylor 2002)</w:t>
      </w:r>
      <w:r w:rsidR="00872331">
        <w:rPr>
          <w:rFonts w:ascii="Times New Roman" w:hAnsi="Times New Roman" w:cs="Times New Roman"/>
          <w:sz w:val="20"/>
          <w:szCs w:val="20"/>
        </w:rPr>
        <w:fldChar w:fldCharType="end"/>
      </w:r>
      <w:r w:rsidR="007D0A31" w:rsidRPr="007436BD">
        <w:rPr>
          <w:rFonts w:ascii="Times New Roman" w:hAnsi="Times New Roman" w:cs="Times New Roman"/>
          <w:sz w:val="20"/>
          <w:szCs w:val="20"/>
        </w:rPr>
        <w:t>. In addition, to avoid scaling issues associated with the collection of measurement data, the scale, used in all photographs, was elevated to the height of all artefacts (as large artefacts may result in a scaling and distortion issue). Following this, all photographs were saved a raw image file, exported in a TIFF format with the scale replaced by the same 10mm .psd file scale used previously.</w:t>
      </w:r>
    </w:p>
    <w:p w14:paraId="690BC671" w14:textId="31CAC4EE" w:rsidR="00820647" w:rsidRPr="007436BD" w:rsidRDefault="00820647" w:rsidP="006D6314">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In order to extract measurement and shape data from the illustrations and photographs</w:t>
      </w:r>
      <w:r w:rsidR="009551E7" w:rsidRPr="007436BD">
        <w:rPr>
          <w:rFonts w:ascii="Times New Roman" w:hAnsi="Times New Roman" w:cs="Times New Roman"/>
          <w:sz w:val="20"/>
          <w:szCs w:val="20"/>
        </w:rPr>
        <w:t>,</w:t>
      </w:r>
      <w:r w:rsidRPr="007436BD">
        <w:rPr>
          <w:rFonts w:ascii="Times New Roman" w:hAnsi="Times New Roman" w:cs="Times New Roman"/>
          <w:sz w:val="20"/>
          <w:szCs w:val="20"/>
        </w:rPr>
        <w:t xml:space="preserve"> the following data collection procedure was created</w:t>
      </w:r>
      <w:r w:rsidR="000F39B3">
        <w:rPr>
          <w:rFonts w:ascii="Times New Roman" w:hAnsi="Times New Roman" w:cs="Times New Roman"/>
          <w:sz w:val="20"/>
          <w:szCs w:val="20"/>
        </w:rPr>
        <w:t>:</w:t>
      </w:r>
      <w:r w:rsidRPr="007436BD">
        <w:rPr>
          <w:rFonts w:ascii="Times New Roman" w:hAnsi="Times New Roman" w:cs="Times New Roman"/>
          <w:sz w:val="20"/>
          <w:szCs w:val="20"/>
        </w:rPr>
        <w:t xml:space="preserve"> Once all images were catalogued and ordered, </w:t>
      </w:r>
      <w:r w:rsidR="000F39B3">
        <w:rPr>
          <w:rFonts w:ascii="Times New Roman" w:hAnsi="Times New Roman" w:cs="Times New Roman"/>
          <w:sz w:val="20"/>
          <w:szCs w:val="20"/>
        </w:rPr>
        <w:t>the</w:t>
      </w:r>
      <w:r w:rsidR="00964FC4">
        <w:rPr>
          <w:rFonts w:ascii="Times New Roman" w:hAnsi="Times New Roman" w:cs="Times New Roman"/>
          <w:sz w:val="20"/>
          <w:szCs w:val="20"/>
        </w:rPr>
        <w:t xml:space="preserve"> images</w:t>
      </w:r>
      <w:r w:rsidRPr="007436BD">
        <w:rPr>
          <w:rFonts w:ascii="Times New Roman" w:hAnsi="Times New Roman" w:cs="Times New Roman"/>
          <w:sz w:val="20"/>
          <w:szCs w:val="20"/>
        </w:rPr>
        <w:t xml:space="preserve"> were rotated along their</w:t>
      </w:r>
      <w:r w:rsidR="009776A7" w:rsidRPr="007436BD">
        <w:rPr>
          <w:rFonts w:ascii="Times New Roman" w:hAnsi="Times New Roman" w:cs="Times New Roman"/>
          <w:sz w:val="20"/>
          <w:szCs w:val="20"/>
        </w:rPr>
        <w:t xml:space="preserve"> </w:t>
      </w:r>
      <w:r w:rsidRPr="007436BD">
        <w:rPr>
          <w:rFonts w:ascii="Times New Roman" w:hAnsi="Times New Roman" w:cs="Times New Roman"/>
          <w:sz w:val="20"/>
          <w:szCs w:val="20"/>
        </w:rPr>
        <w:t>axis of symmetry, with a one-pixel thick line created along this axis. All illustrations and photographs were then inspected, with scales double-checked, before being converted into a thin-plate spline (.tps) file in the open-source program tpsUtil v.1</w:t>
      </w:r>
      <w:r w:rsidR="00CF01D8" w:rsidRPr="007436BD">
        <w:rPr>
          <w:rFonts w:ascii="Times New Roman" w:hAnsi="Times New Roman" w:cs="Times New Roman"/>
          <w:sz w:val="20"/>
          <w:szCs w:val="20"/>
        </w:rPr>
        <w:t>.</w:t>
      </w:r>
      <w:r w:rsidRPr="007436BD">
        <w:rPr>
          <w:rFonts w:ascii="Times New Roman" w:hAnsi="Times New Roman" w:cs="Times New Roman"/>
          <w:sz w:val="20"/>
          <w:szCs w:val="20"/>
        </w:rPr>
        <w:t xml:space="preserve">69 </w:t>
      </w:r>
      <w:r w:rsidR="00872331">
        <w:rPr>
          <w:rFonts w:ascii="Times New Roman" w:hAnsi="Times New Roman" w:cs="Times New Roman"/>
          <w:sz w:val="20"/>
          <w:szCs w:val="20"/>
        </w:rPr>
        <w:fldChar w:fldCharType="begin" w:fldLock="1"/>
      </w:r>
      <w:r w:rsidR="00B76B5B">
        <w:rPr>
          <w:rFonts w:ascii="Times New Roman" w:hAnsi="Times New Roman" w:cs="Times New Roman"/>
          <w:sz w:val="20"/>
          <w:szCs w:val="20"/>
        </w:rPr>
        <w:instrText>ADDIN CSL_CITATION {"citationItems":[{"id":"ITEM-1","itemData":{"author":[{"dropping-particle":"","family":"Rohlf","given":"F. James","non-dropping-particle":"","parse-names":false,"suffix":""}],"container-title":"State University of New York at Stony Brook","id":"ITEM-1","issued":{"date-parts":[["2017"]]},"title":"tpsUtil v.1.69","type":"article-journal"},"uris":["http://www.mendeley.com/documents/?uuid=22f61933-4a02-4a3b-bb7c-eaf585e221ae"]}],"mendeley":{"formattedCitation":"(Rohlf 2017a)","plainTextFormattedCitation":"(Rohlf 2017a)","previouslyFormattedCitation":"(Rohlf 2017a)"},"properties":{"noteIndex":0},"schema":"https://github.com/citation-style-language/schema/raw/master/csl-citation.json"}</w:instrText>
      </w:r>
      <w:r w:rsidR="00872331">
        <w:rPr>
          <w:rFonts w:ascii="Times New Roman" w:hAnsi="Times New Roman" w:cs="Times New Roman"/>
          <w:sz w:val="20"/>
          <w:szCs w:val="20"/>
        </w:rPr>
        <w:fldChar w:fldCharType="separate"/>
      </w:r>
      <w:r w:rsidR="00872331" w:rsidRPr="00872331">
        <w:rPr>
          <w:rFonts w:ascii="Times New Roman" w:hAnsi="Times New Roman" w:cs="Times New Roman"/>
          <w:noProof/>
          <w:sz w:val="20"/>
          <w:szCs w:val="20"/>
        </w:rPr>
        <w:t>(Rohlf 2017a)</w:t>
      </w:r>
      <w:r w:rsidR="00872331">
        <w:rPr>
          <w:rFonts w:ascii="Times New Roman" w:hAnsi="Times New Roman" w:cs="Times New Roman"/>
          <w:sz w:val="20"/>
          <w:szCs w:val="20"/>
        </w:rPr>
        <w:fldChar w:fldCharType="end"/>
      </w:r>
      <w:r w:rsidRPr="007436BD">
        <w:rPr>
          <w:rFonts w:ascii="Times New Roman" w:hAnsi="Times New Roman" w:cs="Times New Roman"/>
          <w:sz w:val="20"/>
          <w:szCs w:val="20"/>
        </w:rPr>
        <w:t>.</w:t>
      </w:r>
      <w:r w:rsidR="00CF01D8" w:rsidRPr="007436BD">
        <w:rPr>
          <w:rFonts w:ascii="Times New Roman" w:hAnsi="Times New Roman" w:cs="Times New Roman"/>
          <w:sz w:val="20"/>
          <w:szCs w:val="20"/>
        </w:rPr>
        <w:t xml:space="preserve"> In tpsDig2 v.2.31 </w:t>
      </w:r>
      <w:r w:rsidR="00872331">
        <w:rPr>
          <w:rFonts w:ascii="Times New Roman" w:hAnsi="Times New Roman" w:cs="Times New Roman"/>
          <w:sz w:val="20"/>
          <w:szCs w:val="20"/>
        </w:rPr>
        <w:fldChar w:fldCharType="begin" w:fldLock="1"/>
      </w:r>
      <w:r w:rsidR="00B76B5B">
        <w:rPr>
          <w:rFonts w:ascii="Times New Roman" w:hAnsi="Times New Roman" w:cs="Times New Roman"/>
          <w:sz w:val="20"/>
          <w:szCs w:val="20"/>
        </w:rPr>
        <w:instrText>ADDIN CSL_CITATION {"citationItems":[{"id":"ITEM-1","itemData":{"abstract":"Department of Ecology and Evolution, State University of New York, Stony Brook","author":[{"dropping-particle":"","family":"Rohlf","given":"F. James","non-dropping-particle":"","parse-names":false,"suffix":""}],"container-title":"State University of New York at Stony Brook","id":"ITEM-1","issued":{"date-parts":[["2017"]]},"title":"tpsDig2 v.2.27","type":"article-journal"},"uris":["http://www.mendeley.com/documents/?uuid=4553e360-3948-479e-b116-1c8497a50258"]}],"mendeley":{"formattedCitation":"(Rohlf 2017b)","manualFormatting":"(Rohlf 2019)","plainTextFormattedCitation":"(Rohlf 2017b)","previouslyFormattedCitation":"(Rohlf 2017b)"},"properties":{"noteIndex":0},"schema":"https://github.com/citation-style-language/schema/raw/master/csl-citation.json"}</w:instrText>
      </w:r>
      <w:r w:rsidR="00872331">
        <w:rPr>
          <w:rFonts w:ascii="Times New Roman" w:hAnsi="Times New Roman" w:cs="Times New Roman"/>
          <w:sz w:val="20"/>
          <w:szCs w:val="20"/>
        </w:rPr>
        <w:fldChar w:fldCharType="separate"/>
      </w:r>
      <w:r w:rsidR="00872331" w:rsidRPr="00872331">
        <w:rPr>
          <w:rFonts w:ascii="Times New Roman" w:hAnsi="Times New Roman" w:cs="Times New Roman"/>
          <w:noProof/>
          <w:sz w:val="20"/>
          <w:szCs w:val="20"/>
        </w:rPr>
        <w:t>(Rohlf 201</w:t>
      </w:r>
      <w:r w:rsidR="00872331">
        <w:rPr>
          <w:rFonts w:ascii="Times New Roman" w:hAnsi="Times New Roman" w:cs="Times New Roman"/>
          <w:noProof/>
          <w:sz w:val="20"/>
          <w:szCs w:val="20"/>
        </w:rPr>
        <w:t>9</w:t>
      </w:r>
      <w:r w:rsidR="00872331" w:rsidRPr="00872331">
        <w:rPr>
          <w:rFonts w:ascii="Times New Roman" w:hAnsi="Times New Roman" w:cs="Times New Roman"/>
          <w:noProof/>
          <w:sz w:val="20"/>
          <w:szCs w:val="20"/>
        </w:rPr>
        <w:t>)</w:t>
      </w:r>
      <w:r w:rsidR="00872331">
        <w:rPr>
          <w:rFonts w:ascii="Times New Roman" w:hAnsi="Times New Roman" w:cs="Times New Roman"/>
          <w:sz w:val="20"/>
          <w:szCs w:val="20"/>
        </w:rPr>
        <w:fldChar w:fldCharType="end"/>
      </w:r>
      <w:r w:rsidR="00CF01D8" w:rsidRPr="007436BD">
        <w:rPr>
          <w:rFonts w:ascii="Times New Roman" w:hAnsi="Times New Roman" w:cs="Times New Roman"/>
          <w:sz w:val="20"/>
          <w:szCs w:val="20"/>
        </w:rPr>
        <w:t xml:space="preserve"> each image was scaled using the ‘image tools’ function. Using the ‘Make Linear Measurements’ function in tpsDig2 the maximum length and width measurements for each artefact were calculated. Following this exercise, twenty landmarks – two geometrically determined landmarks and 18 sliding semilandmarks – were digitised along the right </w:t>
      </w:r>
      <w:ins w:id="34" w:author="Christian Hoggard" w:date="2019-11-01T10:20:00Z">
        <w:r w:rsidR="00FD221A">
          <w:rPr>
            <w:rFonts w:ascii="Times New Roman" w:hAnsi="Times New Roman" w:cs="Times New Roman"/>
            <w:sz w:val="20"/>
            <w:szCs w:val="20"/>
          </w:rPr>
          <w:t xml:space="preserve">portion </w:t>
        </w:r>
      </w:ins>
      <w:r w:rsidR="00CF01D8" w:rsidRPr="007436BD">
        <w:rPr>
          <w:rFonts w:ascii="Times New Roman" w:hAnsi="Times New Roman" w:cs="Times New Roman"/>
          <w:sz w:val="20"/>
          <w:szCs w:val="20"/>
        </w:rPr>
        <w:t>of each artefact.</w:t>
      </w:r>
      <w:ins w:id="35" w:author="Christian Hoggard" w:date="2019-11-01T10:20:00Z">
        <w:r w:rsidR="00FD221A">
          <w:rPr>
            <w:rFonts w:ascii="Times New Roman" w:hAnsi="Times New Roman" w:cs="Times New Roman"/>
            <w:sz w:val="20"/>
            <w:szCs w:val="20"/>
          </w:rPr>
          <w:t xml:space="preserve"> As these artefacts are largely symmetrical, an analysis of a cross-section would capture a sufficient level of artefact shape</w:t>
        </w:r>
      </w:ins>
      <w:ins w:id="36" w:author="Christian Hoggard" w:date="2019-11-01T10:21:00Z">
        <w:r w:rsidR="00FD221A">
          <w:rPr>
            <w:rFonts w:ascii="Times New Roman" w:hAnsi="Times New Roman" w:cs="Times New Roman"/>
            <w:sz w:val="20"/>
            <w:szCs w:val="20"/>
          </w:rPr>
          <w:t>, and a similar level of shape information as the total shape,</w:t>
        </w:r>
      </w:ins>
      <w:ins w:id="37" w:author="Christian Hoggard" w:date="2019-11-01T10:20:00Z">
        <w:r w:rsidR="00FD221A">
          <w:rPr>
            <w:rFonts w:ascii="Times New Roman" w:hAnsi="Times New Roman" w:cs="Times New Roman"/>
            <w:sz w:val="20"/>
            <w:szCs w:val="20"/>
          </w:rPr>
          <w:t xml:space="preserve"> as to address </w:t>
        </w:r>
      </w:ins>
      <w:ins w:id="38" w:author="Christian Hoggard" w:date="2019-11-01T10:21:00Z">
        <w:r w:rsidR="00FD221A">
          <w:rPr>
            <w:rFonts w:ascii="Times New Roman" w:hAnsi="Times New Roman" w:cs="Times New Roman"/>
            <w:sz w:val="20"/>
            <w:szCs w:val="20"/>
          </w:rPr>
          <w:t xml:space="preserve">the first </w:t>
        </w:r>
      </w:ins>
      <w:ins w:id="39" w:author="Christian Hoggard" w:date="2019-11-01T10:20:00Z">
        <w:r w:rsidR="00FD221A">
          <w:rPr>
            <w:rFonts w:ascii="Times New Roman" w:hAnsi="Times New Roman" w:cs="Times New Roman"/>
            <w:sz w:val="20"/>
            <w:szCs w:val="20"/>
          </w:rPr>
          <w:t>research question</w:t>
        </w:r>
      </w:ins>
      <w:ins w:id="40" w:author="Christian Hoggard" w:date="2019-11-01T10:21:00Z">
        <w:r w:rsidR="00FD221A">
          <w:rPr>
            <w:rFonts w:ascii="Times New Roman" w:hAnsi="Times New Roman" w:cs="Times New Roman"/>
            <w:sz w:val="20"/>
            <w:szCs w:val="20"/>
          </w:rPr>
          <w:t>.</w:t>
        </w:r>
      </w:ins>
      <w:r w:rsidR="00CF01D8" w:rsidRPr="007436BD">
        <w:rPr>
          <w:rFonts w:ascii="Times New Roman" w:hAnsi="Times New Roman" w:cs="Times New Roman"/>
          <w:sz w:val="20"/>
          <w:szCs w:val="20"/>
        </w:rPr>
        <w:t xml:space="preserve"> Landmarks (two-dimensional Cartesian coordinates) provide the shape-based information for each artefact at their extremities while sliding semilandmarks </w:t>
      </w:r>
      <w:r w:rsidR="00B76B5B">
        <w:rPr>
          <w:rFonts w:ascii="Times New Roman" w:hAnsi="Times New Roman" w:cs="Times New Roman"/>
          <w:sz w:val="20"/>
          <w:szCs w:val="20"/>
        </w:rPr>
        <w:fldChar w:fldCharType="begin" w:fldLock="1"/>
      </w:r>
      <w:r w:rsidR="00B76B5B">
        <w:rPr>
          <w:rFonts w:ascii="Times New Roman" w:hAnsi="Times New Roman" w:cs="Times New Roman"/>
          <w:sz w:val="20"/>
          <w:szCs w:val="20"/>
        </w:rPr>
        <w:instrText>ADDIN CSL_CITATION {"citationItems":[{"id":"ITEM-1","itemData":{"DOI":"10.4404/hystrix-24.1-6292","ISSN":"03941914","abstract":"Quantitative shape analysis using geometric morphometrics is based on the statistical analysis of landmark coordinates. Many structures, however, cannot be quantified using traditional landmarks. Semilandmarks make it possible to quantify two or three-dimensional homologous curves and sur- faces, and analyse them together with traditional landmarks. Here we first introduce the concept of sliding semilandmarks and discuss applications and limitations of this method. In a second part we show how the sliding semilandmark algorithm can be used to estimate missing data in incomplete specimens.","author":[{"dropping-particle":"","family":"Gunz","given":"Philipp","non-dropping-particle":"","parse-names":false,"suffix":""},{"dropping-particle":"","family":"Mitteroecker","given":"Philipp","non-dropping-particle":"","parse-names":false,"suffix":""}],"container-title":"Hystrix","id":"ITEM-1","issue":"1","issued":{"date-parts":[["2013"]]},"title":"Semilandmarks: A method for quantifying curves and surfaces","type":"article-journal","volume":"24"},"uris":["http://www.mendeley.com/documents/?uuid=baee1e26-490d-41ee-8537-48f60bb0b024"]}],"mendeley":{"formattedCitation":"(Gunz and Mitteroecker 2013)","plainTextFormattedCitation":"(Gunz and Mitteroecker 2013)","previouslyFormattedCitation":"(Gunz and Mitteroecker 2013)"},"properties":{"noteIndex":0},"schema":"https://github.com/citation-style-language/schema/raw/master/csl-citation.json"}</w:instrText>
      </w:r>
      <w:r w:rsidR="00B76B5B">
        <w:rPr>
          <w:rFonts w:ascii="Times New Roman" w:hAnsi="Times New Roman" w:cs="Times New Roman"/>
          <w:sz w:val="20"/>
          <w:szCs w:val="20"/>
        </w:rPr>
        <w:fldChar w:fldCharType="separate"/>
      </w:r>
      <w:r w:rsidR="00B76B5B" w:rsidRPr="00B76B5B">
        <w:rPr>
          <w:rFonts w:ascii="Times New Roman" w:hAnsi="Times New Roman" w:cs="Times New Roman"/>
          <w:noProof/>
          <w:sz w:val="20"/>
          <w:szCs w:val="20"/>
        </w:rPr>
        <w:t>(Gunz and Mitteroecker 2013)</w:t>
      </w:r>
      <w:r w:rsidR="00B76B5B">
        <w:rPr>
          <w:rFonts w:ascii="Times New Roman" w:hAnsi="Times New Roman" w:cs="Times New Roman"/>
          <w:sz w:val="20"/>
          <w:szCs w:val="20"/>
        </w:rPr>
        <w:fldChar w:fldCharType="end"/>
      </w:r>
      <w:r w:rsidR="00CF01D8" w:rsidRPr="007436BD">
        <w:rPr>
          <w:rFonts w:ascii="Times New Roman" w:hAnsi="Times New Roman" w:cs="Times New Roman"/>
          <w:sz w:val="20"/>
          <w:szCs w:val="20"/>
        </w:rPr>
        <w:t xml:space="preserve"> provide optimal coverage for curves (lithic edges) where homologous points are problematic or difficult to position. For further information on </w:t>
      </w:r>
      <w:r w:rsidR="00C04091">
        <w:rPr>
          <w:rFonts w:ascii="Times New Roman" w:hAnsi="Times New Roman" w:cs="Times New Roman"/>
          <w:sz w:val="20"/>
          <w:szCs w:val="20"/>
        </w:rPr>
        <w:t xml:space="preserve">the analytical framework underpinning </w:t>
      </w:r>
      <w:r w:rsidR="00CF01D8" w:rsidRPr="007436BD">
        <w:rPr>
          <w:rFonts w:ascii="Times New Roman" w:hAnsi="Times New Roman" w:cs="Times New Roman"/>
          <w:sz w:val="20"/>
          <w:szCs w:val="20"/>
        </w:rPr>
        <w:t>GMM</w:t>
      </w:r>
      <w:r w:rsidR="009551E7" w:rsidRPr="007436BD">
        <w:rPr>
          <w:rFonts w:ascii="Times New Roman" w:hAnsi="Times New Roman" w:cs="Times New Roman"/>
          <w:sz w:val="20"/>
          <w:szCs w:val="20"/>
        </w:rPr>
        <w:t>,</w:t>
      </w:r>
      <w:r w:rsidR="00964FC4">
        <w:rPr>
          <w:rFonts w:ascii="Times New Roman" w:hAnsi="Times New Roman" w:cs="Times New Roman"/>
          <w:sz w:val="20"/>
          <w:szCs w:val="20"/>
        </w:rPr>
        <w:t xml:space="preserve"> and the above practice,</w:t>
      </w:r>
      <w:r w:rsidR="00CF01D8" w:rsidRPr="007436BD">
        <w:rPr>
          <w:rFonts w:ascii="Times New Roman" w:hAnsi="Times New Roman" w:cs="Times New Roman"/>
          <w:sz w:val="20"/>
          <w:szCs w:val="20"/>
        </w:rPr>
        <w:t xml:space="preserve"> refer to the following publications: </w:t>
      </w:r>
      <w:r w:rsidR="00B76B5B">
        <w:rPr>
          <w:rFonts w:ascii="Times New Roman" w:hAnsi="Times New Roman" w:cs="Times New Roman"/>
          <w:sz w:val="20"/>
          <w:szCs w:val="20"/>
        </w:rPr>
        <w:fldChar w:fldCharType="begin" w:fldLock="1"/>
      </w:r>
      <w:r w:rsidR="00B76B5B">
        <w:rPr>
          <w:rFonts w:ascii="Times New Roman" w:hAnsi="Times New Roman" w:cs="Times New Roman"/>
          <w:sz w:val="20"/>
          <w:szCs w:val="20"/>
        </w:rPr>
        <w:instrText>ADDIN CSL_CITATION {"citationItems":[{"id":"ITEM-1","itemData":{"DOI":"10.1007/BF00899747","ISSN":"08828121","abstract":"Eigenshape analysis (a singular value decomposition of a matrix of the tangent angle function φ*(t)) has recently been proposed as an alternative to Fourier analysis for description of outline shapes of organisms. When all eigenvectors and all harmonics are retained both approaches represent orthogonal rotations of the same points. Thus distances between pairs of shapes (and any multivariate analyses based on distances) must be the same for both analyses. When true shapes are known to be smooth, dropping higher-order Fourier harmonics results in a desirable smoothing of the digitized outline and a large reduction in computational cost. An alternative method of eigenshape analysis is presented and related to elliptical Fourier analysis and analysis of raw coordinates. © 1986 Plenum Publishing Corporation.","author":[{"dropping-particle":"","family":"Rohlf","given":"F. James","non-dropping-particle":"","parse-names":false,"suffix":""}],"container-title":"Mathematical Geology","id":"ITEM-1","issue":"8","issued":{"date-parts":[["1986"]]},"page":"845-854","title":"Relationships among eigenshape analysis, Fourier analysis, and analysis of coordinates","type":"article","volume":"18"},"uris":["http://www.mendeley.com/documents/?uuid=dbe43baa-5604-4ed7-bca4-7b2920a8443b"]}],"mendeley":{"formattedCitation":"(Rohlf 1986)","manualFormatting":"Rohlf (1986)","plainTextFormattedCitation":"(Rohlf 1986)","previouslyFormattedCitation":"(Rohlf 1986)"},"properties":{"noteIndex":0},"schema":"https://github.com/citation-style-language/schema/raw/master/csl-citation.json"}</w:instrText>
      </w:r>
      <w:r w:rsidR="00B76B5B">
        <w:rPr>
          <w:rFonts w:ascii="Times New Roman" w:hAnsi="Times New Roman" w:cs="Times New Roman"/>
          <w:sz w:val="20"/>
          <w:szCs w:val="20"/>
        </w:rPr>
        <w:fldChar w:fldCharType="separate"/>
      </w:r>
      <w:r w:rsidR="00B76B5B" w:rsidRPr="00B76B5B">
        <w:rPr>
          <w:rFonts w:ascii="Times New Roman" w:hAnsi="Times New Roman" w:cs="Times New Roman"/>
          <w:noProof/>
          <w:sz w:val="20"/>
          <w:szCs w:val="20"/>
        </w:rPr>
        <w:t xml:space="preserve">Rohlf </w:t>
      </w:r>
      <w:r w:rsidR="00B76B5B">
        <w:rPr>
          <w:rFonts w:ascii="Times New Roman" w:hAnsi="Times New Roman" w:cs="Times New Roman"/>
          <w:noProof/>
          <w:sz w:val="20"/>
          <w:szCs w:val="20"/>
        </w:rPr>
        <w:t>(</w:t>
      </w:r>
      <w:r w:rsidR="00B76B5B" w:rsidRPr="00B76B5B">
        <w:rPr>
          <w:rFonts w:ascii="Times New Roman" w:hAnsi="Times New Roman" w:cs="Times New Roman"/>
          <w:noProof/>
          <w:sz w:val="20"/>
          <w:szCs w:val="20"/>
        </w:rPr>
        <w:t>1986)</w:t>
      </w:r>
      <w:r w:rsidR="00B76B5B">
        <w:rPr>
          <w:rFonts w:ascii="Times New Roman" w:hAnsi="Times New Roman" w:cs="Times New Roman"/>
          <w:sz w:val="20"/>
          <w:szCs w:val="20"/>
        </w:rPr>
        <w:fldChar w:fldCharType="end"/>
      </w:r>
      <w:r w:rsidR="00B76B5B">
        <w:rPr>
          <w:rFonts w:ascii="Times New Roman" w:hAnsi="Times New Roman" w:cs="Times New Roman"/>
          <w:sz w:val="20"/>
          <w:szCs w:val="20"/>
        </w:rPr>
        <w:t>,</w:t>
      </w:r>
      <w:r w:rsidR="00CF01D8" w:rsidRPr="007436BD">
        <w:rPr>
          <w:rFonts w:ascii="Times New Roman" w:hAnsi="Times New Roman" w:cs="Times New Roman"/>
          <w:sz w:val="20"/>
          <w:szCs w:val="20"/>
        </w:rPr>
        <w:t xml:space="preserve"> </w:t>
      </w:r>
      <w:r w:rsidR="00B76B5B">
        <w:rPr>
          <w:rFonts w:ascii="Times New Roman" w:hAnsi="Times New Roman" w:cs="Times New Roman"/>
          <w:sz w:val="20"/>
          <w:szCs w:val="20"/>
        </w:rPr>
        <w:fldChar w:fldCharType="begin" w:fldLock="1"/>
      </w:r>
      <w:r w:rsidR="00D45A67">
        <w:rPr>
          <w:rFonts w:ascii="Times New Roman" w:hAnsi="Times New Roman" w:cs="Times New Roman"/>
          <w:sz w:val="20"/>
          <w:szCs w:val="20"/>
        </w:rPr>
        <w:instrText>ADDIN CSL_CITATION {"citationItems":[{"id":"ITEM-1","itemData":{"DOI":"10.1093/sysbio/38.2.173","ISSN":"1076836X","abstract":"No abstract.","author":[{"dropping-particle":"","family":"Bookstein","given":"Fred L.","non-dropping-particle":"","parse-names":false,"suffix":""}],"container-title":"Systematic Biology","id":"ITEM-1","issue":"2","issued":{"date-parts":[["1989"]]},"page":"173-180","title":"Size and shape: A comment on semantics","type":"article-journal","volume":"38"},"uris":["http://www.mendeley.com/documents/?uuid=804b19cf-bd2e-4819-b530-5198a2bab472"]},{"id":"ITEM-2","itemData":{"DOI":"10.1017/CBO9780511573064","ISBN":"9780511573064","ISSN":"08895406","PMID":"20843245","abstract":"x","author":[{"dropping-particle":"","family":"Bookstein","given":"Fred L.","non-dropping-particle":"","parse-names":false,"suffix":""}],"container-title":"Cambridge University Press, Cambridge.","id":"ITEM-2","issued":{"date-parts":[["1991"]]},"title":"Morphometric tools for landmark data","type":"article-journal"},"uris":["http://www.mendeley.com/documents/?uuid=9d2a143f-69cc-4e28-8eb7-e98ea6056f18"]},{"id":"ITEM-3","itemData":{"DOI":"10.1016/S1361-8415(97)85012-8","ISSN":"13618415","abstract":"Morphometrics, a new branch of statistics, combines tools from geometry, computer graphics and biometrics in techniques for the multivariate analysis of biological shape variation. Although medical image analysts typically prefer to represent scenes by way of curving outlines or surfaces, the most recent developments in this associated statistical methodology have emphasized the domain of landmark data: size and shape of configurations of discrete, named points in two or three dimensions. This paper introduces a combination of Procrustes analysis and thin-plate splines, the two most powerful tools of landmark-based morphometrics, for multivariate analysis of curving outlines in samples of biomedical images. The thin-plate spline is used to assign point-to-point correspondences, called semi-landmarks, between curves of similar but variable shape, while the standard algorithm for Procrustes shape averages and shape coordinates is altered to accord with the ways in which semi-landmarks formally differ from more traditional landmark loci. Subsequent multivariate statistics and visualization proceed mainly as in the landmark-based methods. The combination provides a range of complementary filters, from high pass to low pass, for effects on outline shape in grouped studies. The low-pass version is based on the spectrum of the spline, the high pass, on a familiar special case of Procrustes analysis. This hybrid method is demonstrated in a comparison of the shape of the corpus callosum from mid-sagittal sections of MRI of 25 human brains, 12 normal and 13 with schizophrenia.","author":[{"dropping-particle":"","family":"Bookstein","given":"Fred L.","non-dropping-particle":"","parse-names":false,"suffix":""}],"container-title":"Medical Image Analysis","id":"ITEM-3","issue":"3","issued":{"date-parts":[["1997"]]},"page":"225-243","title":"Landmark methods for forms without landmarks: Morphometrics of group differences in outline shape","type":"article-journal","volume":"1"},"uris":["http://www.mendeley.com/documents/?uuid=bc3b28e0-a4db-4da3-9a45-5ce755a87e28"]}],"mendeley":{"formattedCitation":"(Bookstein 1989, 1991, 1997)","manualFormatting":"Bookstein (1989, 1991, 1997)","plainTextFormattedCitation":"(Bookstein 1989, 1991, 1997)","previouslyFormattedCitation":"(Bookstein 1989, 1991, 1997)"},"properties":{"noteIndex":0},"schema":"https://github.com/citation-style-language/schema/raw/master/csl-citation.json"}</w:instrText>
      </w:r>
      <w:r w:rsidR="00B76B5B">
        <w:rPr>
          <w:rFonts w:ascii="Times New Roman" w:hAnsi="Times New Roman" w:cs="Times New Roman"/>
          <w:sz w:val="20"/>
          <w:szCs w:val="20"/>
        </w:rPr>
        <w:fldChar w:fldCharType="separate"/>
      </w:r>
      <w:r w:rsidR="00B76B5B" w:rsidRPr="00B76B5B">
        <w:rPr>
          <w:rFonts w:ascii="Times New Roman" w:hAnsi="Times New Roman" w:cs="Times New Roman"/>
          <w:noProof/>
          <w:sz w:val="20"/>
          <w:szCs w:val="20"/>
        </w:rPr>
        <w:t xml:space="preserve">Bookstein </w:t>
      </w:r>
      <w:r w:rsidR="00B76B5B">
        <w:rPr>
          <w:rFonts w:ascii="Times New Roman" w:hAnsi="Times New Roman" w:cs="Times New Roman"/>
          <w:noProof/>
          <w:sz w:val="20"/>
          <w:szCs w:val="20"/>
        </w:rPr>
        <w:t>(</w:t>
      </w:r>
      <w:r w:rsidR="00B76B5B" w:rsidRPr="00B76B5B">
        <w:rPr>
          <w:rFonts w:ascii="Times New Roman" w:hAnsi="Times New Roman" w:cs="Times New Roman"/>
          <w:noProof/>
          <w:sz w:val="20"/>
          <w:szCs w:val="20"/>
        </w:rPr>
        <w:t>1989, 1991, 1997)</w:t>
      </w:r>
      <w:r w:rsidR="00B76B5B">
        <w:rPr>
          <w:rFonts w:ascii="Times New Roman" w:hAnsi="Times New Roman" w:cs="Times New Roman"/>
          <w:sz w:val="20"/>
          <w:szCs w:val="20"/>
        </w:rPr>
        <w:fldChar w:fldCharType="end"/>
      </w:r>
      <w:r w:rsidR="00CF01D8" w:rsidRPr="007436BD">
        <w:rPr>
          <w:rFonts w:ascii="Times New Roman" w:hAnsi="Times New Roman" w:cs="Times New Roman"/>
          <w:sz w:val="20"/>
          <w:szCs w:val="20"/>
        </w:rPr>
        <w:t xml:space="preserve">, </w:t>
      </w:r>
      <w:r w:rsidR="00D45A67">
        <w:rPr>
          <w:rFonts w:ascii="Times New Roman" w:hAnsi="Times New Roman" w:cs="Times New Roman"/>
          <w:sz w:val="20"/>
          <w:szCs w:val="20"/>
        </w:rPr>
        <w:fldChar w:fldCharType="begin" w:fldLock="1"/>
      </w:r>
      <w:r w:rsidR="00D45A67">
        <w:rPr>
          <w:rFonts w:ascii="Times New Roman" w:hAnsi="Times New Roman" w:cs="Times New Roman"/>
          <w:sz w:val="20"/>
          <w:szCs w:val="20"/>
        </w:rPr>
        <w:instrText>ADDIN CSL_CITATION {"citationItems":[{"id":"ITEM-1","itemData":{"DOI":"10.2307/2665995","ISBN":"0094-8373","ISSN":"00948373, 19385331","abstract":"Outline-based morphometric methods have been more or less restricted to the consideration of closed curves and plagued by problems related to the maintenance of close biological correspondence across all forms within a sample. Methods developed herein generalize and extend the eigenshape method of outline analysis along the following lines: (1) consideration of open curves, (2) improvement of interobject correspondence via incorporation of information provided by landmarks, and (3) extension to the analysis of three-dimensional (open and closed) curves. In addition, techniques for using eigenshape results to create models of shape variation and for more consistently assessing the digital resolution necessary to represent an object are discussed and illustrated. These improvements are then placed in context via discussions of previous attempts to extend morphometric outline analysis methods, the relation between landmark and outline-based morphometric methods, the use of morphometric analyses to test biological hypotheses, and the nature of morphometric shape spaces (with special reference to studies of morphological disparity).","author":[{"dropping-particle":"","family":"MacLeod","given":"Norman","non-dropping-particle":"","parse-names":false,"suffix":""}],"container-title":"Paleobiology","id":"ITEM-1","issue":"1","issued":{"date-parts":[["1999"]]},"page":"107-138","title":"Generalizing and Extending the Eigenshape Method of Shape Space Visualization and Analysis","type":"article-journal","volume":"25"},"uris":["http://www.mendeley.com/documents/?uuid=615de91e-1d20-436b-8eb2-3b4fbeb7ad30"]},{"id":"ITEM-2","itemData":{"DOI":"10.1038/467154a","ISBN":"0028-0836","ISSN":"14764687","PMID":"20829777","abstract":"Taxonomists should work with specialists in pattern recognition, machine learning and artificial intelligence, say Norman MacLeod, Mark Benfield and Phil Culverhouse more accuracy and less drudgery will result.","author":[{"dropping-particle":"","family":"MacLeod","given":"Norman","non-dropping-particle":"","parse-names":false,"suffix":""},{"dropping-particle":"","family":"Benfield","given":"Mark","non-dropping-particle":"","parse-names":false,"suffix":""},{"dropping-particle":"","family":"Culverhouse","given":"Phil","non-dropping-particle":"","parse-names":false,"suffix":""}],"container-title":"Nature","id":"ITEM-2","issue":"7312","issued":{"date-parts":[["2010"]]},"page":"154-155","title":"Time to automate identification","type":"article","volume":"467"},"uris":["http://www.mendeley.com/documents/?uuid=9fe1fb14-227b-4279-a405-026812312c8f"]},{"id":"ITEM-3","itemData":{"DOI":"10.11865/zs.201702","PMID":"11524679","abstract":"Morphometrics has been pursued by graphical and computational means since the European Renaissance, drawing on core geometric principles first discovered in China and Classical Greece. Through the late 1800s, two distinct approaches to such analyses were pursued: a deformationist approach, epitomized by D'Arcy Thompson's graphical transformation grids and the statistical approach popularized by Francis Galton, Karl Pearson, and Julian Huxley in which Cartesian spaces were employed to summarize patterns of variation in size and/or shape variables. Unification of these approaches was an oft-stated goal throughout the 20 th century, but proved elusive until the mid-1980s when David Kendall, Fred Bookstein, and Colin Goodall proposed a radically new way of understanding form-as the locations of configurations of landmarks on the surfaces of a nested series of hyperdimensional manifolds. Once this new mathematics of form was understood development of basic concepts, procedures, graphical tools, and statistical tests followed quickly such that the core of the long-hoped for synthesis took less than a decade to achieve. The result-geometric morphometrics-continues to develop into an ever-more extensive toolkit that can be used by researchers to describe and understand a wide range of problems involving the characterization of morphological similarities and differences in all of their many and varied contexts. In particular, the new approaches involving the direct analysis of image pixels and new tools such as machine learning and artificial intelligence are set to reinvigorate (and possibly to revolutionize) the field once again.","author":[{"dropping-particle":"","family":"MacLeod","given":"N","non-dropping-particle":"","parse-names":false,"suffix":""}],"container-title":"Zoological Systematics","id":"ITEM-3","issue":"1","issued":{"date-parts":[["2017"]]},"page":"4–33","title":"Morphometrics: history, development methods and prospects","type":"article-journal","volume":"42"},"uris":["http://www.mendeley.com/documents/?uuid=555c76ae-730a-45fb-b643-fb8ea67ba04b"]},{"id":"ITEM-4","itemData":{"DOI":"10.1016/j.quascirev.2018.08.024","ISSN":"02773791","abstract":"Archaeologists often wish to distinguish between groups of cultural artifacts using information collected from descriptions or measurements of their morphological forms. Morphometric methods have played an increasingly large role in such quantitative assessments. However, standard approaches to morphometric analyses are often poorly suited to many artifact types as much variation of interest to archeologists cannot be quantified adequately by sparse sets of landmarks or semilandmarks. Use of measurement conventions also requires that investigators know which aspects of the artifacts under consideration are important to include at the outset of an investigation. In this review results obtained from landmark-semilandmark-based, and image pixel-based assessments of a common set of Paleoindian fluted projectile points are compared. Results confirm that, by itself, PCA is unsuited for the assessment of between-group differences irrespective of data type, but can be useful as a transformation to reduce the dimensionality of a morphological dataset while retaining its effective information content. Landmark-semilandmark data</w:instrText>
      </w:r>
      <w:r w:rsidR="00D45A67" w:rsidRPr="00964FC4">
        <w:rPr>
          <w:rFonts w:ascii="Times New Roman" w:hAnsi="Times New Roman" w:cs="Times New Roman"/>
          <w:sz w:val="20"/>
          <w:szCs w:val="20"/>
          <w:lang w:val="da-DK"/>
        </w:rPr>
        <w:instrText xml:space="preserve"> analysed using geometric morphometric methods delivered the lowest-quality results whereas image pixel data analysed by the Naïve Bayes machine-learning classifier delivered the highest. Direct analyses of artifact images using geometric morphometric methods delivered very good results. These findings suggest that the direct analyses of digital images and 3D scans, using either geometric morphometric data-analysis methods or machine-learning procedures, can provide archaeologists with tools that improve and extend the scope of their assessments of a wide range of artifact types.","author":[{"dropping-particle":"","family":"MacLeod","given":"Norman","non-dropping-particle":"","parse-names":false,"suffix":""}],"container-title":"Quaternary Science Reviews","id":"ITEM-4","issued":{"date-parts":[["2018"]]},"page":"319-348","title":"The quantitative assessment of archaeological artifact groups: Beyond geometric morphometrics","type":"article-journal","volume":"201"},"uris":["http://www.mendeley.com/documents/?uuid=4a2f022b-a0e8-4f6e-93a1-4d15f7818678"]}],"mendeley":{"formattedCitation":"(MacLeod 1999, 2017, 2018; MacLeod et al. 2010)","manualFormatting":"MacLeod (1999, 2017, 2018), MacLeod et al. (2010)","plainTextFormattedCitation":"(MacLeod 1999, 2017, 2018; MacLeod et al. 2010)","previouslyFormattedCitation":"(MacLeod 1999, 2017, 2018; MacLeod et al. 2010)"},"properties":{"noteIndex":0},"schema":"https://github.com/citation-style-language/schema/raw/master/csl-citation.json"}</w:instrText>
      </w:r>
      <w:r w:rsidR="00D45A67">
        <w:rPr>
          <w:rFonts w:ascii="Times New Roman" w:hAnsi="Times New Roman" w:cs="Times New Roman"/>
          <w:sz w:val="20"/>
          <w:szCs w:val="20"/>
        </w:rPr>
        <w:fldChar w:fldCharType="separate"/>
      </w:r>
      <w:r w:rsidR="00D45A67" w:rsidRPr="00964FC4">
        <w:rPr>
          <w:rFonts w:ascii="Times New Roman" w:hAnsi="Times New Roman" w:cs="Times New Roman"/>
          <w:noProof/>
          <w:sz w:val="20"/>
          <w:szCs w:val="20"/>
          <w:lang w:val="da-DK"/>
        </w:rPr>
        <w:t>MacLeod (1999, 2017, 2018), MacLeod et al. (2010)</w:t>
      </w:r>
      <w:r w:rsidR="00D45A67">
        <w:rPr>
          <w:rFonts w:ascii="Times New Roman" w:hAnsi="Times New Roman" w:cs="Times New Roman"/>
          <w:sz w:val="20"/>
          <w:szCs w:val="20"/>
        </w:rPr>
        <w:fldChar w:fldCharType="end"/>
      </w:r>
      <w:r w:rsidR="00CF01D8" w:rsidRPr="00964FC4">
        <w:rPr>
          <w:rFonts w:ascii="Times New Roman" w:hAnsi="Times New Roman" w:cs="Times New Roman"/>
          <w:sz w:val="20"/>
          <w:szCs w:val="20"/>
          <w:lang w:val="da-DK"/>
        </w:rPr>
        <w:t xml:space="preserve">, </w:t>
      </w:r>
      <w:r w:rsidR="00D45A67">
        <w:rPr>
          <w:rFonts w:ascii="Times New Roman" w:hAnsi="Times New Roman" w:cs="Times New Roman"/>
          <w:sz w:val="20"/>
          <w:szCs w:val="20"/>
        </w:rPr>
        <w:fldChar w:fldCharType="begin" w:fldLock="1"/>
      </w:r>
      <w:r w:rsidR="00D45A67" w:rsidRPr="00964FC4">
        <w:rPr>
          <w:rFonts w:ascii="Times New Roman" w:hAnsi="Times New Roman" w:cs="Times New Roman"/>
          <w:sz w:val="20"/>
          <w:szCs w:val="20"/>
          <w:lang w:val="da-DK"/>
        </w:rPr>
        <w:instrText>ADDIN CSL_CITATION {"citationItems":[{"id":"ITEM-1","itemData":{"DOI":"10.1017/S0021878299006330","ISSN":"00218782","abstract":"This review considers some recent advances in shape analysis based on landmark data, and focuses on the application of these methods to the study of skeletal evolution in primates. These advances have provoked some controversy. The major aims of this review are to put these debates in context and to provide an overview for the nonmathematician. The purpose of morphometric studies is considered, together with issues relating to the nature, significance and identification of landmarks before turning to a review of available technologies for the analysis of morphological variation. These are considered in terms of underlying models and assumptions in order to clarify when each is appropriate. To illustrate the application of these methods, 3 example studies are presented. The first examines differences amongst ancient and modern adult human crania using 2-dimensional data. The second illustrates the extension of these methods into 3 dimensions in a study of facial growth in monkeys. The third presents an application to the analysis of the form of the hominoid talus. The review ends with an account of available software resources for shape analysis.","author":[{"dropping-particle":"","family":"O'Higgins","given":"Paul","non-dropping-particle":"","parse-names":false,"suffix":""}],"container-title":"Journal of Anatomy","id":"ITEM-1","issue":"1","issued":{"date-parts":[["2000"]]},"page":"103-120","title":"The study of morphological variation in the hominid fossil record: Biology, landmarks and geometry","type":"article","volume":"197"},"uris":["http://www.mendeley.com/documents/?uuid=37d91da7-7777-4046-b40f-4a0c77c3c1f2"]}],"mendeley":{"formattedCitation":"(O’Higgins 2000)","manualFormatting":"O’Higgins (2000)","plainTextFormattedCitation":"(O’Higgins 2000)","previouslyFormattedCitation":"(O’Higgins 2000)"},"properties":{"noteIndex":0},"schema":"https://github.com/citation-style-language/schema/raw/master/csl-citation.json"}</w:instrText>
      </w:r>
      <w:r w:rsidR="00D45A67">
        <w:rPr>
          <w:rFonts w:ascii="Times New Roman" w:hAnsi="Times New Roman" w:cs="Times New Roman"/>
          <w:sz w:val="20"/>
          <w:szCs w:val="20"/>
        </w:rPr>
        <w:fldChar w:fldCharType="separate"/>
      </w:r>
      <w:r w:rsidR="00D45A67" w:rsidRPr="00964FC4">
        <w:rPr>
          <w:rFonts w:ascii="Times New Roman" w:hAnsi="Times New Roman" w:cs="Times New Roman"/>
          <w:noProof/>
          <w:sz w:val="20"/>
          <w:szCs w:val="20"/>
          <w:lang w:val="da-DK"/>
        </w:rPr>
        <w:t>O’Higgins (2000)</w:t>
      </w:r>
      <w:r w:rsidR="00D45A67">
        <w:rPr>
          <w:rFonts w:ascii="Times New Roman" w:hAnsi="Times New Roman" w:cs="Times New Roman"/>
          <w:sz w:val="20"/>
          <w:szCs w:val="20"/>
        </w:rPr>
        <w:fldChar w:fldCharType="end"/>
      </w:r>
      <w:r w:rsidR="00CF01D8" w:rsidRPr="00964FC4">
        <w:rPr>
          <w:rFonts w:ascii="Times New Roman" w:hAnsi="Times New Roman" w:cs="Times New Roman"/>
          <w:sz w:val="20"/>
          <w:szCs w:val="20"/>
          <w:lang w:val="da-DK"/>
        </w:rPr>
        <w:t>,</w:t>
      </w:r>
      <w:r w:rsidR="00D45A67" w:rsidRPr="00964FC4">
        <w:rPr>
          <w:rFonts w:ascii="Times New Roman" w:hAnsi="Times New Roman" w:cs="Times New Roman"/>
          <w:sz w:val="20"/>
          <w:szCs w:val="20"/>
          <w:lang w:val="da-DK"/>
        </w:rPr>
        <w:t xml:space="preserve"> </w:t>
      </w:r>
      <w:r w:rsidR="00D45A67">
        <w:rPr>
          <w:rFonts w:ascii="Times New Roman" w:hAnsi="Times New Roman" w:cs="Times New Roman"/>
          <w:sz w:val="20"/>
          <w:szCs w:val="20"/>
        </w:rPr>
        <w:fldChar w:fldCharType="begin" w:fldLock="1"/>
      </w:r>
      <w:r w:rsidR="00D45A67" w:rsidRPr="00964FC4">
        <w:rPr>
          <w:rFonts w:ascii="Times New Roman" w:hAnsi="Times New Roman" w:cs="Times New Roman"/>
          <w:sz w:val="20"/>
          <w:szCs w:val="20"/>
          <w:lang w:val="da-DK"/>
        </w:rPr>
        <w:instrText>ADDIN CSL_CITATION {"citationItems":[{"id":"ITEM-1","itemData":{"DOI":"10.1080/11250000409356545","ISBN":"1125-0003","ISSN":"17485851","PMID":"15701530","abstract":"The analysis of shape is a fundamental part of much biological research. As the field of statistics developed, so have the sophisti-cation of the analysis of these types of data. This lead to multi-variate morphometrics in which suites of measurements were an-alyzed together using canonical variates analysis, principal com-ponents analysis, and related methods. In the 1980s, a fundamen-tal change began in the nature of the data gathered and analyzed. This change focused on the coordinates of landmarks and the geometric information about their relative positions. As a by-prod-uct of such an approach, results of multivariate analyses could be visualized as configurations of landmarks back in the original space of the organism rather than only as statistical scatter plots. This new approach, called \" geometric morphometrics \" , had bene-fits that lead Rohlf and Marcus (1993) to proclaim a \" revolution \" in morphometrics. In this paper, we briefly update the discussion in that paper and summarize the advances in the ten years since the paper by Rohlf and Marcus. We also speculate on future di-rections in morphometric analysis.","author":[{"dropping-particle":"","family":"Adams","given":"Dean C.","non-dropping-particle":"","parse-names":false,"suffix":""},{"dropping-particle":"","family":"Rohlf","given":"F. James","non-dropping-particle":"","parse-names":false,"suffix":""},{"dropping-particle":"","family":"Slice","given":"Dennis E.","non-dropping-particle":"","parse-names":false,"suffix":""}],"container-title":"Italian Journal of Zoology","id":"ITEM-1","issue":"1","issued":{"date-parts":[["2004"]]},"page":"5-16","title":"Geometric morphometrics: Ten years of progress following the ‘revolution’","type":"article-journal","volume":"71"},"uris":["http://www.mendeley.com/documents/?uuid=982affc9-e208-4e02-9fc4-160123512967"]}],"mendeley":{"formattedCitation":"(Adams et al. 2004)","manualFormatting":"Adams et al. (2004)","plainTextFormattedCitation":"(Adams et al. 2004)","previouslyFormattedCitation":"(Adams et al. 2004)"},"properties":{"noteIndex":0},"schema":"https://github.com/citation-style-language/schema/raw/master/csl-citation.json"}</w:instrText>
      </w:r>
      <w:r w:rsidR="00D45A67">
        <w:rPr>
          <w:rFonts w:ascii="Times New Roman" w:hAnsi="Times New Roman" w:cs="Times New Roman"/>
          <w:sz w:val="20"/>
          <w:szCs w:val="20"/>
        </w:rPr>
        <w:fldChar w:fldCharType="separate"/>
      </w:r>
      <w:r w:rsidR="00D45A67" w:rsidRPr="00964FC4">
        <w:rPr>
          <w:rFonts w:ascii="Times New Roman" w:hAnsi="Times New Roman" w:cs="Times New Roman"/>
          <w:noProof/>
          <w:sz w:val="20"/>
          <w:szCs w:val="20"/>
          <w:lang w:val="da-DK"/>
        </w:rPr>
        <w:t>Adams et al. (2004)</w:t>
      </w:r>
      <w:r w:rsidR="00D45A67">
        <w:rPr>
          <w:rFonts w:ascii="Times New Roman" w:hAnsi="Times New Roman" w:cs="Times New Roman"/>
          <w:sz w:val="20"/>
          <w:szCs w:val="20"/>
        </w:rPr>
        <w:fldChar w:fldCharType="end"/>
      </w:r>
      <w:r w:rsidR="00D45A67" w:rsidRPr="00964FC4">
        <w:rPr>
          <w:rFonts w:ascii="Times New Roman" w:hAnsi="Times New Roman" w:cs="Times New Roman"/>
          <w:sz w:val="20"/>
          <w:szCs w:val="20"/>
          <w:lang w:val="da-DK"/>
        </w:rPr>
        <w:t>,</w:t>
      </w:r>
      <w:r w:rsidR="00CF01D8" w:rsidRPr="00964FC4">
        <w:rPr>
          <w:rFonts w:ascii="Times New Roman" w:hAnsi="Times New Roman" w:cs="Times New Roman"/>
          <w:sz w:val="20"/>
          <w:szCs w:val="20"/>
          <w:lang w:val="da-DK"/>
        </w:rPr>
        <w:t xml:space="preserve"> </w:t>
      </w:r>
      <w:r w:rsidR="00D45A67">
        <w:rPr>
          <w:rFonts w:ascii="Times New Roman" w:hAnsi="Times New Roman" w:cs="Times New Roman"/>
          <w:sz w:val="20"/>
          <w:szCs w:val="20"/>
        </w:rPr>
        <w:fldChar w:fldCharType="begin" w:fldLock="1"/>
      </w:r>
      <w:r w:rsidR="00D45A67" w:rsidRPr="00964FC4">
        <w:rPr>
          <w:rFonts w:ascii="Times New Roman" w:hAnsi="Times New Roman" w:cs="Times New Roman"/>
          <w:sz w:val="20"/>
          <w:szCs w:val="20"/>
          <w:lang w:val="da-DK"/>
        </w:rPr>
        <w:instrText>ADDIN CSL_CITATION {"citationItems":[{"id":"ITEM-1","itemData":{"DOI":"10.1016/b978-012778460-1/50003-x","ISBN":"9780127784601","ISSN":"00255645","PMID":"10888914","abstract":"Geometric Morphometrics for Biologists is an introductory textbook for a course on geometric morphometrics, written for graduate students and upper division undergraduates, covering both theory of shape analysis and methods of multivariate analysis. It is designed for students with minimal math background; taking them from the process of data collection through basic and more advanced statistical analyses. Many examples are given, beginning with simple although realistic case-studies, through examples of complex analyses requiring several different kinds of methods. The book also includes URL's for free software and step-by-step instructions for using the software. Accessible, student-tested introduction to sophisticated methods of biological shape analysis Detailed instructions for conducting analyses with freely available, easy to use software Numerous illustrations; including graphical presentations of important theoretical concepts and demonstrations of alternative approaches to presenting results Many realistic examples, both simple and complex, from on-going research Comprehensive glossary of technical terms","author":[{"dropping-particle":"","family":"Zelditch","given":"Miriam Leah","non-dropping-particle":"","parse-names":false,"suffix":""},{"dropping-particle":"","family":"Swiderski","given":"Donald L.","non-dropping-particle":"","parse-names":false,"suffix":""},{"dropping-particle":"","family":"Sheets","given":"H. David","non-dropping-particle":"","parse-names":false,"suffix":""},{"dropping-particle":"","family":"Fink","given":"William L.","non-dropping-particle":"","parse-names":false,"suffix":""}],"container-title":"Geometric Morphometrics for Biologists","id":"ITEM-1","issued":{"date-parts":[["2004"]]},"title":"Introduction","type":"article-journal"},"uris":["http://www.mendeley.com/documents/?uuid=2b804907-77b9-4274-8427-30c67e5a4b6b"]}],"mendeley":{"formattedCitation":"(Zelditch et al. 2004)","manualFormatting":"Zelditch et al. (2004)","plainTextFormattedCitation":"(Zelditch et al. 2004)","previouslyFormattedCitation":"(Zelditch et al. 2004)"},"properties":{"noteIndex":0},"schema":"https://github.com/citation-style-language/schema/raw/master/csl-citation.json"}</w:instrText>
      </w:r>
      <w:r w:rsidR="00D45A67">
        <w:rPr>
          <w:rFonts w:ascii="Times New Roman" w:hAnsi="Times New Roman" w:cs="Times New Roman"/>
          <w:sz w:val="20"/>
          <w:szCs w:val="20"/>
        </w:rPr>
        <w:fldChar w:fldCharType="separate"/>
      </w:r>
      <w:r w:rsidR="00D45A67" w:rsidRPr="00964FC4">
        <w:rPr>
          <w:rFonts w:ascii="Times New Roman" w:hAnsi="Times New Roman" w:cs="Times New Roman"/>
          <w:noProof/>
          <w:sz w:val="20"/>
          <w:szCs w:val="20"/>
          <w:lang w:val="da-DK"/>
        </w:rPr>
        <w:t xml:space="preserve">Zelditch et al. </w:t>
      </w:r>
      <w:r w:rsidR="00D45A67">
        <w:rPr>
          <w:rFonts w:ascii="Times New Roman" w:hAnsi="Times New Roman" w:cs="Times New Roman"/>
          <w:noProof/>
          <w:sz w:val="20"/>
          <w:szCs w:val="20"/>
        </w:rPr>
        <w:t>(</w:t>
      </w:r>
      <w:r w:rsidR="00D45A67" w:rsidRPr="00D45A67">
        <w:rPr>
          <w:rFonts w:ascii="Times New Roman" w:hAnsi="Times New Roman" w:cs="Times New Roman"/>
          <w:noProof/>
          <w:sz w:val="20"/>
          <w:szCs w:val="20"/>
        </w:rPr>
        <w:t>2004)</w:t>
      </w:r>
      <w:r w:rsidR="00D45A67">
        <w:rPr>
          <w:rFonts w:ascii="Times New Roman" w:hAnsi="Times New Roman" w:cs="Times New Roman"/>
          <w:sz w:val="20"/>
          <w:szCs w:val="20"/>
        </w:rPr>
        <w:fldChar w:fldCharType="end"/>
      </w:r>
      <w:r w:rsidR="00CF01D8" w:rsidRPr="007436BD">
        <w:rPr>
          <w:rFonts w:ascii="Times New Roman" w:hAnsi="Times New Roman" w:cs="Times New Roman"/>
          <w:sz w:val="20"/>
          <w:szCs w:val="20"/>
        </w:rPr>
        <w:t xml:space="preserve">, </w:t>
      </w:r>
      <w:r w:rsidR="00D45A67">
        <w:rPr>
          <w:rFonts w:ascii="Times New Roman" w:hAnsi="Times New Roman" w:cs="Times New Roman"/>
          <w:sz w:val="20"/>
          <w:szCs w:val="20"/>
        </w:rPr>
        <w:fldChar w:fldCharType="begin" w:fldLock="1"/>
      </w:r>
      <w:r w:rsidR="00D45A67">
        <w:rPr>
          <w:rFonts w:ascii="Times New Roman" w:hAnsi="Times New Roman" w:cs="Times New Roman"/>
          <w:sz w:val="20"/>
          <w:szCs w:val="20"/>
        </w:rPr>
        <w:instrText>ADDIN CSL_CITATION {"citationItems":[{"id":"ITEM-1","itemData":{"DOI":"10.1146/annurev.anthro.34.081804.120613","ISBN":"0084-6570","ISSN":"0084-6570","PMID":"22047673","abstract":"Morphometrics, the field of biological shape analysis, has undergone major change in recent years. Most of this change has been due to the development and adoption of methods to analyze the Cartesian coordinates of anatomical landmarks. These geometric morphometric (GM) methods focus on the retention of geometric information throughout a study and provide efficient, statistically powerful analyses that can readily relate abstract, multivariate results to the physical structure of the original specimens. Physical anthropology has played a central role in both the development and the early adoption of these methods, just as it has done in the realm of general statistics, where it has served as a major motivating and contributing force behind much innovation. This review surveys the current state of GM, the role of anthropologists in its development, recent applications of GM in physical anthropology, and GM-based methods newly introduced to, or by, anthropology, which are likely to impact future research.","author":[{"dropping-particle":"","family":"Slice","given":"Dennis E.","non-dropping-particle":"","parse-names":false,"suffix":""}],"container-title":"Annual Review of Anthropology","id":"ITEM-1","issue":"1","issued":{"date-parts":[["2007"]]},"page":"261-281","title":"Geometric Morphometrics","type":"article-journal","volume":"36"},"uris":["http://www.mendeley.com/documents/?uuid=16e64270-e86d-4dcc-9d24-b9b1fdc39ad1"]}],"mendeley":{"formattedCitation":"(Slice 2007)","manualFormatting":"Slice (2007)","plainTextFormattedCitation":"(Slice 2007)","previouslyFormattedCitation":"(Slice 2007)"},"properties":{"noteIndex":0},"schema":"https://github.com/citation-style-language/schema/raw/master/csl-citation.json"}</w:instrText>
      </w:r>
      <w:r w:rsidR="00D45A67">
        <w:rPr>
          <w:rFonts w:ascii="Times New Roman" w:hAnsi="Times New Roman" w:cs="Times New Roman"/>
          <w:sz w:val="20"/>
          <w:szCs w:val="20"/>
        </w:rPr>
        <w:fldChar w:fldCharType="separate"/>
      </w:r>
      <w:r w:rsidR="00D45A67" w:rsidRPr="00D45A67">
        <w:rPr>
          <w:rFonts w:ascii="Times New Roman" w:hAnsi="Times New Roman" w:cs="Times New Roman"/>
          <w:noProof/>
          <w:sz w:val="20"/>
          <w:szCs w:val="20"/>
        </w:rPr>
        <w:t xml:space="preserve">Slice </w:t>
      </w:r>
      <w:r w:rsidR="00D45A67">
        <w:rPr>
          <w:rFonts w:ascii="Times New Roman" w:hAnsi="Times New Roman" w:cs="Times New Roman"/>
          <w:noProof/>
          <w:sz w:val="20"/>
          <w:szCs w:val="20"/>
        </w:rPr>
        <w:t>(</w:t>
      </w:r>
      <w:r w:rsidR="00D45A67" w:rsidRPr="00D45A67">
        <w:rPr>
          <w:rFonts w:ascii="Times New Roman" w:hAnsi="Times New Roman" w:cs="Times New Roman"/>
          <w:noProof/>
          <w:sz w:val="20"/>
          <w:szCs w:val="20"/>
        </w:rPr>
        <w:t>2007)</w:t>
      </w:r>
      <w:r w:rsidR="00D45A67">
        <w:rPr>
          <w:rFonts w:ascii="Times New Roman" w:hAnsi="Times New Roman" w:cs="Times New Roman"/>
          <w:sz w:val="20"/>
          <w:szCs w:val="20"/>
        </w:rPr>
        <w:fldChar w:fldCharType="end"/>
      </w:r>
      <w:r w:rsidR="00D45A67">
        <w:rPr>
          <w:rFonts w:ascii="Times New Roman" w:hAnsi="Times New Roman" w:cs="Times New Roman"/>
          <w:sz w:val="20"/>
          <w:szCs w:val="20"/>
        </w:rPr>
        <w:t xml:space="preserve">, </w:t>
      </w:r>
      <w:r w:rsidR="00CF01D8" w:rsidRPr="007436BD">
        <w:rPr>
          <w:rFonts w:ascii="Times New Roman" w:hAnsi="Times New Roman" w:cs="Times New Roman"/>
          <w:sz w:val="20"/>
          <w:szCs w:val="20"/>
        </w:rPr>
        <w:t>and</w:t>
      </w:r>
      <w:r w:rsidR="00D45A67">
        <w:rPr>
          <w:rFonts w:ascii="Times New Roman" w:hAnsi="Times New Roman" w:cs="Times New Roman"/>
          <w:sz w:val="20"/>
          <w:szCs w:val="20"/>
        </w:rPr>
        <w:t xml:space="preserve"> </w:t>
      </w:r>
      <w:r w:rsidR="00D45A67">
        <w:rPr>
          <w:rFonts w:ascii="Times New Roman" w:hAnsi="Times New Roman" w:cs="Times New Roman"/>
          <w:sz w:val="20"/>
          <w:szCs w:val="20"/>
        </w:rPr>
        <w:fldChar w:fldCharType="begin" w:fldLock="1"/>
      </w:r>
      <w:r w:rsidR="00D45A67">
        <w:rPr>
          <w:rFonts w:ascii="Times New Roman" w:hAnsi="Times New Roman" w:cs="Times New Roman"/>
          <w:sz w:val="20"/>
          <w:szCs w:val="20"/>
        </w:rPr>
        <w:instrText>ADDIN CSL_CITATION {"citationItems":[{"id":"ITEM-1","itemData":{"DOI":"10.1007/0-387-27614-9_3","ISBN":"0306486970","ISSN":"1064-7554","PMID":"20160026","abstract":"CHAPTER THREE Semilandmarks in Three Dimensions Philipp Gunz, Philipp Mitteroecker, and Fred L. Bookstein T oday there is a fully developed statistical toolkit for data that come as coordinates ofnamed point","author":[{"dropping-particle":"","family":"Gunz","given":"Philipp","non-dropping-particle":"","parse-names":false,"suffix":""},{"dropping-particle":"","family":"Mitteroecker","given":"Philipp","non-dropping-particle":"","parse-names":false,"suffix":""},{"dropping-particle":"","family":"Bookstein","given":"Fred L.","non-dropping-particle":"","parse-names":false,"suffix":""}],"container-title":"Modern Morphometrics in Physical Anthropology","id":"ITEM-1","issued":{"date-parts":[["2005"]]},"page":"73-98","title":"Semilandmarks in Three Dimensions","type":"chapter"},"uris":["http://www.mendeley.com/documents/?uuid=1d43d3e2-6d35-4750-80c7-97cd4e77e557"]}],"mendeley":{"formattedCitation":"(Gunz et al. 2005)","manualFormatting":"Gunz et al. (2005)","plainTextFormattedCitation":"(Gunz et al. 2005)","previouslyFormattedCitation":"(Gunz et al. 2005)"},"properties":{"noteIndex":0},"schema":"https://github.com/citation-style-language/schema/raw/master/csl-citation.json"}</w:instrText>
      </w:r>
      <w:r w:rsidR="00D45A67">
        <w:rPr>
          <w:rFonts w:ascii="Times New Roman" w:hAnsi="Times New Roman" w:cs="Times New Roman"/>
          <w:sz w:val="20"/>
          <w:szCs w:val="20"/>
        </w:rPr>
        <w:fldChar w:fldCharType="separate"/>
      </w:r>
      <w:r w:rsidR="00D45A67" w:rsidRPr="00D45A67">
        <w:rPr>
          <w:rFonts w:ascii="Times New Roman" w:hAnsi="Times New Roman" w:cs="Times New Roman"/>
          <w:noProof/>
          <w:sz w:val="20"/>
          <w:szCs w:val="20"/>
        </w:rPr>
        <w:t xml:space="preserve">Gunz et al. </w:t>
      </w:r>
      <w:r w:rsidR="00D45A67">
        <w:rPr>
          <w:rFonts w:ascii="Times New Roman" w:hAnsi="Times New Roman" w:cs="Times New Roman"/>
          <w:noProof/>
          <w:sz w:val="20"/>
          <w:szCs w:val="20"/>
        </w:rPr>
        <w:t>(</w:t>
      </w:r>
      <w:r w:rsidR="00D45A67" w:rsidRPr="00D45A67">
        <w:rPr>
          <w:rFonts w:ascii="Times New Roman" w:hAnsi="Times New Roman" w:cs="Times New Roman"/>
          <w:noProof/>
          <w:sz w:val="20"/>
          <w:szCs w:val="20"/>
        </w:rPr>
        <w:t>2005)</w:t>
      </w:r>
      <w:r w:rsidR="00D45A67">
        <w:rPr>
          <w:rFonts w:ascii="Times New Roman" w:hAnsi="Times New Roman" w:cs="Times New Roman"/>
          <w:sz w:val="20"/>
          <w:szCs w:val="20"/>
        </w:rPr>
        <w:fldChar w:fldCharType="end"/>
      </w:r>
      <w:r w:rsidR="00D45A67">
        <w:rPr>
          <w:rFonts w:ascii="Times New Roman" w:hAnsi="Times New Roman" w:cs="Times New Roman"/>
          <w:sz w:val="20"/>
          <w:szCs w:val="20"/>
        </w:rPr>
        <w:t>.</w:t>
      </w:r>
      <w:r w:rsidR="00CF01D8" w:rsidRPr="007436BD">
        <w:rPr>
          <w:rFonts w:ascii="Times New Roman" w:hAnsi="Times New Roman" w:cs="Times New Roman"/>
          <w:sz w:val="20"/>
          <w:szCs w:val="20"/>
        </w:rPr>
        <w:t xml:space="preserve"> For GMM </w:t>
      </w:r>
      <w:r w:rsidR="00964FC4">
        <w:rPr>
          <w:rFonts w:ascii="Times New Roman" w:hAnsi="Times New Roman" w:cs="Times New Roman"/>
          <w:sz w:val="20"/>
          <w:szCs w:val="20"/>
        </w:rPr>
        <w:t>review articles</w:t>
      </w:r>
      <w:r w:rsidR="00964FC4" w:rsidRPr="007436BD">
        <w:rPr>
          <w:rFonts w:ascii="Times New Roman" w:hAnsi="Times New Roman" w:cs="Times New Roman"/>
          <w:sz w:val="20"/>
          <w:szCs w:val="20"/>
        </w:rPr>
        <w:t xml:space="preserve"> </w:t>
      </w:r>
      <w:r w:rsidR="00CF01D8" w:rsidRPr="007436BD">
        <w:rPr>
          <w:rFonts w:ascii="Times New Roman" w:hAnsi="Times New Roman" w:cs="Times New Roman"/>
          <w:sz w:val="20"/>
          <w:szCs w:val="20"/>
        </w:rPr>
        <w:t xml:space="preserve">specific to </w:t>
      </w:r>
      <w:r w:rsidR="00964FC4">
        <w:rPr>
          <w:rFonts w:ascii="Times New Roman" w:hAnsi="Times New Roman" w:cs="Times New Roman"/>
          <w:sz w:val="20"/>
          <w:szCs w:val="20"/>
        </w:rPr>
        <w:t>archaeological material culture</w:t>
      </w:r>
      <w:r w:rsidR="009551E7" w:rsidRPr="007436BD">
        <w:rPr>
          <w:rFonts w:ascii="Times New Roman" w:hAnsi="Times New Roman" w:cs="Times New Roman"/>
          <w:sz w:val="20"/>
          <w:szCs w:val="20"/>
        </w:rPr>
        <w:t>,</w:t>
      </w:r>
      <w:r w:rsidR="00CF01D8" w:rsidRPr="007436BD">
        <w:rPr>
          <w:rFonts w:ascii="Times New Roman" w:hAnsi="Times New Roman" w:cs="Times New Roman"/>
          <w:sz w:val="20"/>
          <w:szCs w:val="20"/>
        </w:rPr>
        <w:t xml:space="preserve"> refer to the following publications:</w:t>
      </w:r>
      <w:r w:rsidR="00D45A67">
        <w:rPr>
          <w:rFonts w:ascii="Times New Roman" w:hAnsi="Times New Roman" w:cs="Times New Roman"/>
          <w:sz w:val="20"/>
          <w:szCs w:val="20"/>
        </w:rPr>
        <w:t xml:space="preserve"> </w:t>
      </w:r>
      <w:r w:rsidR="00D45A67">
        <w:rPr>
          <w:rFonts w:ascii="Times New Roman" w:hAnsi="Times New Roman" w:cs="Times New Roman"/>
          <w:sz w:val="20"/>
          <w:szCs w:val="20"/>
        </w:rPr>
        <w:fldChar w:fldCharType="begin" w:fldLock="1"/>
      </w:r>
      <w:r w:rsidR="00DD6536">
        <w:rPr>
          <w:rFonts w:ascii="Times New Roman" w:hAnsi="Times New Roman" w:cs="Times New Roman"/>
          <w:sz w:val="20"/>
          <w:szCs w:val="20"/>
        </w:rPr>
        <w:instrText>ADDIN CSL_CITATION {"citationItems":[{"id":"ITEM-1","itemData":{"DOI":"10.1016/j.jas.2005.10.014","ISBN":"0305-4403","ISSN":"10959238","abstract":"Over the last four decades, there has been surprisingly little advance in the quantitative morphometric analysis of Palaeolithic stone tools, especially compared to that which has taken place in biological morphometrics over a comparable time frame. In Palaeolithic archaeology's sister discipline of palaeoanthropology, detailed quantitative morphometric, geometric morphometric, and even 3D geometric morphometric analyses are now seen almost as routine. This period of relative methodological stasis may have been influenced by the lack of homologous landmarks on many lithic tools (essential for any comparative analysis), especially core-based technologies of the Lower Palaeolithic. Archaeological field conditions may also prohibit the use of expensive and delicate precision instruments in certain cases. Here we present a crossbeam co-ordinate caliper that - crucially - both geometrically locates and measures distances between morphologically homologous landmarks upon lithic nuclei via a single protocol. Intra- and inter-observer error tests provide evidence that error levels associated with the instrument fall within acceptable ranges. In addition, we present empirical examples of application in the form of a multivariate analysis of 55 discrete morphometric variables, and a 3D geometric morphometric analysis of co-ordinate landmark configurations derived from Pleistocene lithic nuclei (i.e. 'cores' sensu lato). We also introduce to lithic studies some techniques for the study of shape variation that have previously been used with success in biological morphometric analyses. We conclude that use of an instrument such as the crossbeam co-ordinate caliper may provide a useful adjunct to traditional techniques of lithic analysis, particularly in developing a quantitative morphometric approach. © 2005 Elsevier Ltd. All rights reserved.","author":[{"dropping-particle":"","family":"Lycett","given":"Stephen J.","non-dropping-particle":"","parse-names":false,"suffix":""},{"dropping-particle":"","family":"Cramon-Taubadel","given":"Noreen","non-dropping-particle":"von","parse-names":false,"suffix":""},{"dropping-particle":"","family":"Foley","given":"Robert A.","non-dropping-particle":"","parse-names":false,"suffix":""}],"container-title":"Journal of Archaeological Science","id":"ITEM-1","issue":"6","issued":{"date-parts":[["2006"]]},"page":"847-861","title":"A crossbeam co-ordinate caliper for the morphometric analysis of lithic nuclei: A description, test and empirical examples of application","type":"article-journal","volume":"33"},"uris":["http://www.mendeley.com/documents/?uuid=8a5dc2fd-5afe-4819-9786-eb2fed527a0c"]},{"id":"ITEM-2","itemData":{"DOI":"10.1007/978-3-540-95853-6","ISBN":"978-3-540-95852-9","ISSN":"1755098X","PMID":"14984040","abstract":"The aim of this chapter is to inform morphometricians at large on the histor- ical background of MORPHOMETRICS and to present the work and thoughts of the originators of the subject, with emphasis on the pioneering achievements of Professor Robert E. Blackith. Links between the latest developments of an aspect of morphometrics, in which geometric aspects are stressed, are outlined","author":[{"dropping-particle":"","family":"Cardillo","given":"Marcelo","non-dropping-particle":"","parse-names":false,"suffix":""},{"dropping-particle":"","family":"Reyment","given":"Richard a","non-dropping-particle":"","parse-names":false,"suffix":""}],"container-title":"Morphometric for Nonmorphometricians","id":"ITEM-2","issued":{"date-parts":[["2010"]]},"page":"9-25","title":"Some Applications of Geometric Morphometrics to Archaeology","type":"chapter","volume":"124"},"uris":["http://www.mendeley.com/documents/?uuid=6fc5dd5d-55cf-4130-a682-1d2b3672b0a9"]},{"id":"ITEM-3","itemData":{"DOI":"10.1007/s11759-018-9349-7","ISSN":"15558622","abstract":"The collection and analysis of 3D digital data is a rapidly growing field in archaeology, anthropology, and forensics. Even though the 3D scanning of human remains in archaeology has been conducted for over 10 years, it is still frequently considered as a new field. Despite this, the availability of 3D scanning equipment and the number of studies employing these methods are increasing rapidly, and it is arguably damaging to the validity of this field to continue to consider these methods new and therefore not subject to the same standardisations as other researches. This paper considers the current issues regarding the lack of standardisation in the methods, ethics, and ownership of 3D digital data with a focus on human remains research. The aim of this paper is to stimulate further research and discussion, allowing this field to develop, improving the quality and value of future research. ________________________________________________________________ Résumé: La collecte et l'analyse des données numériques 3D constituent une méthode de plus en plus utilisée dans la recherche archéologique, anthropologique, médicolégale et médicale. Même si l'archéologie fait appel au balayage 3D des restes humains depuis plus de dix ans, on considère toujours qu'il s'agit d'un domaine relativement jeune. Entendu que la disponibilité de l'e ´quipement de balayage 3D et que le nombre d'e ´tudes où cette méthode est utilisée grandissent, considérer a ` tort que ce domaine est nouveau et omettre conséquemment de le soumettre aux mêmes normes réglementaires que d'autres recherches ne fait rien pour e ´tablir sa validité. Le présent article porte sur les problèmes actuels liés au manque de normalisation des méthodes, règles d'e ´thique et droits d'exclusivité des RESEARCH","author":[{"dropping-particle":"","family":"Hirst","given":"Cara S.","non-dropping-particle":"","parse-names":false,"suffix":""},{"dropping-particle":"","family":"White","given":"Suzanna","non-dropping-particle":"","parse-names":false,"suffix":""},{"dropping-particle":"","family":"Smith","given":"Sian E.","non-dropping-particle":"","parse-names":false,"suffix":""}],"container-title":"Archaeologies","id":"ITEM-3","issue":"2","issued":{"date-parts":[["2018"]]},"page":"272-298","title":"Standardisation in 3D Geometric Morphometrics: Ethics, Ownership, and Methods","type":"article-journal","volume":"14"},"uris":["http://www.mendeley.com/documents/?uuid=1135915e-58e2-4d61-8565-0ff583df6030"]}],"mendeley":{"formattedCitation":"(Lycett et al. 2006; Cardillo and Reyment 2010; Hirst et al. 2018)","manualFormatting":"Lycett et al. (2006), Cardillo and Reyment (2010), Hirst et al. (2018)","plainTextFormattedCitation":"(Lycett et al. 2006; Cardillo and Reyment 2010; Hirst et al. 2018)","previouslyFormattedCitation":"(Lycett et al. 2006; Cardillo and Reyment 2010; Hirst et al. 2018)"},"properties":{"noteIndex":0},"schema":"https://github.com/citation-style-language/schema/raw/master/csl-citation.json"}</w:instrText>
      </w:r>
      <w:r w:rsidR="00D45A67">
        <w:rPr>
          <w:rFonts w:ascii="Times New Roman" w:hAnsi="Times New Roman" w:cs="Times New Roman"/>
          <w:sz w:val="20"/>
          <w:szCs w:val="20"/>
        </w:rPr>
        <w:fldChar w:fldCharType="separate"/>
      </w:r>
      <w:r w:rsidR="00D45A67" w:rsidRPr="00D45A67">
        <w:rPr>
          <w:rFonts w:ascii="Times New Roman" w:hAnsi="Times New Roman" w:cs="Times New Roman"/>
          <w:noProof/>
          <w:sz w:val="20"/>
          <w:szCs w:val="20"/>
        </w:rPr>
        <w:t xml:space="preserve">Lycett et al. </w:t>
      </w:r>
      <w:r w:rsidR="00D45A67">
        <w:rPr>
          <w:rFonts w:ascii="Times New Roman" w:hAnsi="Times New Roman" w:cs="Times New Roman"/>
          <w:noProof/>
          <w:sz w:val="20"/>
          <w:szCs w:val="20"/>
        </w:rPr>
        <w:t>(</w:t>
      </w:r>
      <w:r w:rsidR="00D45A67" w:rsidRPr="00D45A67">
        <w:rPr>
          <w:rFonts w:ascii="Times New Roman" w:hAnsi="Times New Roman" w:cs="Times New Roman"/>
          <w:noProof/>
          <w:sz w:val="20"/>
          <w:szCs w:val="20"/>
        </w:rPr>
        <w:t>2006</w:t>
      </w:r>
      <w:r w:rsidR="00D45A67">
        <w:rPr>
          <w:rFonts w:ascii="Times New Roman" w:hAnsi="Times New Roman" w:cs="Times New Roman"/>
          <w:noProof/>
          <w:sz w:val="20"/>
          <w:szCs w:val="20"/>
        </w:rPr>
        <w:t>),</w:t>
      </w:r>
      <w:r w:rsidR="00D45A67" w:rsidRPr="00D45A67">
        <w:rPr>
          <w:rFonts w:ascii="Times New Roman" w:hAnsi="Times New Roman" w:cs="Times New Roman"/>
          <w:noProof/>
          <w:sz w:val="20"/>
          <w:szCs w:val="20"/>
        </w:rPr>
        <w:t xml:space="preserve"> Cardillo and Reyment </w:t>
      </w:r>
      <w:r w:rsidR="00D45A67">
        <w:rPr>
          <w:rFonts w:ascii="Times New Roman" w:hAnsi="Times New Roman" w:cs="Times New Roman"/>
          <w:noProof/>
          <w:sz w:val="20"/>
          <w:szCs w:val="20"/>
        </w:rPr>
        <w:t>(</w:t>
      </w:r>
      <w:r w:rsidR="00D45A67" w:rsidRPr="00D45A67">
        <w:rPr>
          <w:rFonts w:ascii="Times New Roman" w:hAnsi="Times New Roman" w:cs="Times New Roman"/>
          <w:noProof/>
          <w:sz w:val="20"/>
          <w:szCs w:val="20"/>
        </w:rPr>
        <w:t>2010</w:t>
      </w:r>
      <w:r w:rsidR="00D45A67">
        <w:rPr>
          <w:rFonts w:ascii="Times New Roman" w:hAnsi="Times New Roman" w:cs="Times New Roman"/>
          <w:noProof/>
          <w:sz w:val="20"/>
          <w:szCs w:val="20"/>
        </w:rPr>
        <w:t>),</w:t>
      </w:r>
      <w:ins w:id="41" w:author="Christian Hoggard" w:date="2019-10-31T15:45:00Z">
        <w:r w:rsidR="00C67906">
          <w:rPr>
            <w:rFonts w:ascii="Times New Roman" w:hAnsi="Times New Roman" w:cs="Times New Roman"/>
            <w:noProof/>
            <w:sz w:val="20"/>
            <w:szCs w:val="20"/>
          </w:rPr>
          <w:t xml:space="preserve"> Buchanan et al. (2015),</w:t>
        </w:r>
      </w:ins>
      <w:r w:rsidR="00D45A67" w:rsidRPr="00D45A67">
        <w:rPr>
          <w:rFonts w:ascii="Times New Roman" w:hAnsi="Times New Roman" w:cs="Times New Roman"/>
          <w:noProof/>
          <w:sz w:val="20"/>
          <w:szCs w:val="20"/>
        </w:rPr>
        <w:t xml:space="preserve"> Hirst et al. </w:t>
      </w:r>
      <w:r w:rsidR="00D45A67">
        <w:rPr>
          <w:rFonts w:ascii="Times New Roman" w:hAnsi="Times New Roman" w:cs="Times New Roman"/>
          <w:noProof/>
          <w:sz w:val="20"/>
          <w:szCs w:val="20"/>
        </w:rPr>
        <w:t>(</w:t>
      </w:r>
      <w:r w:rsidR="00D45A67" w:rsidRPr="00D45A67">
        <w:rPr>
          <w:rFonts w:ascii="Times New Roman" w:hAnsi="Times New Roman" w:cs="Times New Roman"/>
          <w:noProof/>
          <w:sz w:val="20"/>
          <w:szCs w:val="20"/>
        </w:rPr>
        <w:t>2018)</w:t>
      </w:r>
      <w:r w:rsidR="00D45A67">
        <w:rPr>
          <w:rFonts w:ascii="Times New Roman" w:hAnsi="Times New Roman" w:cs="Times New Roman"/>
          <w:sz w:val="20"/>
          <w:szCs w:val="20"/>
        </w:rPr>
        <w:fldChar w:fldCharType="end"/>
      </w:r>
      <w:r w:rsidR="00CF01D8" w:rsidRPr="007436BD">
        <w:rPr>
          <w:rFonts w:ascii="Times New Roman" w:hAnsi="Times New Roman" w:cs="Times New Roman"/>
          <w:sz w:val="20"/>
          <w:szCs w:val="20"/>
        </w:rPr>
        <w:t xml:space="preserve"> and</w:t>
      </w:r>
      <w:r w:rsidR="00DD6536">
        <w:rPr>
          <w:rFonts w:ascii="Times New Roman" w:hAnsi="Times New Roman" w:cs="Times New Roman"/>
          <w:sz w:val="20"/>
          <w:szCs w:val="20"/>
        </w:rPr>
        <w:t xml:space="preserve"> </w:t>
      </w:r>
      <w:r w:rsidR="00DD6536">
        <w:rPr>
          <w:rFonts w:ascii="Times New Roman" w:hAnsi="Times New Roman" w:cs="Times New Roman"/>
          <w:sz w:val="20"/>
          <w:szCs w:val="20"/>
        </w:rPr>
        <w:fldChar w:fldCharType="begin" w:fldLock="1"/>
      </w:r>
      <w:r w:rsidR="002403D4">
        <w:rPr>
          <w:rFonts w:ascii="Times New Roman" w:hAnsi="Times New Roman" w:cs="Times New Roman"/>
          <w:sz w:val="20"/>
          <w:szCs w:val="20"/>
        </w:rPr>
        <w:instrText>ADDIN CSL_CITATION {"citationItems":[{"id":"ITEM-1","itemData":{"DOI":"10.1016/j.jas.2017.09.015","ISSN":"10959238","abstract":"Geometric Morphometrics (GM) is a method originally applied in Evolutionary Biology studies, using the analysis of change in size and shape in order to better understand ontogenetic sequences, phylogenetic relations, among other issues. The application of GM in archaeological materials has seen a sharp increase in the last decade, mostly associated with theoretical approaches from Evolutionary Archaeology. This is not an isolated case, since most methods used by Evolutionary Archaeologists have been borrowed from Biology, provoking discussion with regard to the future development of Evolutionary Archaeology and its methods (Lycett, 2015). This article aims to discuss some concepts that have been directly borrowed from the application of GM in Biological Sciences and that have not been subject to much thought when used in Archaeology. Such concepts include homology and landmark types, the concept of modularity, as well as the idea of allometry. As much as archaeologists using GM can learn from past discussions held by biologists regarding the above mentioned concepts, it is high time for archaeologists to further discuss ideas concerning the use of these concepts in archaeological studies.","author":[{"dropping-particle":"","family":"Okumura","given":"Mercedes","non-dropping-particle":"","parse-names":false,"suffix":""},{"dropping-particle":"","family":"Araujo","given":"Astolfo G.M.","non-dropping-particle":"","parse-names":false,"suffix":""}],"container-title":"Journal of Archaeological Science","id":"ITEM-1","issued":{"date-parts":[["2019"]]},"page":"149-158","title":"Archaeology, biology, and borrowing: A critical examination of Geometric Morphometrics in Archaeology","type":"article-journal","volume":"101"},"uris":["http://www.mendeley.com/documents/?uuid=86c6500c-6d30-4812-a49d-94db538a60c6"]}],"mendeley":{"formattedCitation":"(Okumura and Araujo 2019)","manualFormatting":"Okumura and Araujo (2019)","plainTextFormattedCitation":"(Okumura and Araujo 2019)","previouslyFormattedCitation":"(Okumura and Araujo 2019)"},"properties":{"noteIndex":0},"schema":"https://github.com/citation-style-language/schema/raw/master/csl-citation.json"}</w:instrText>
      </w:r>
      <w:r w:rsidR="00DD6536">
        <w:rPr>
          <w:rFonts w:ascii="Times New Roman" w:hAnsi="Times New Roman" w:cs="Times New Roman"/>
          <w:sz w:val="20"/>
          <w:szCs w:val="20"/>
        </w:rPr>
        <w:fldChar w:fldCharType="separate"/>
      </w:r>
      <w:r w:rsidR="00DD6536" w:rsidRPr="00DD6536">
        <w:rPr>
          <w:rFonts w:ascii="Times New Roman" w:hAnsi="Times New Roman" w:cs="Times New Roman"/>
          <w:noProof/>
          <w:sz w:val="20"/>
          <w:szCs w:val="20"/>
        </w:rPr>
        <w:t xml:space="preserve">Okumura and Araujo </w:t>
      </w:r>
      <w:r w:rsidR="00DD6536">
        <w:rPr>
          <w:rFonts w:ascii="Times New Roman" w:hAnsi="Times New Roman" w:cs="Times New Roman"/>
          <w:noProof/>
          <w:sz w:val="20"/>
          <w:szCs w:val="20"/>
        </w:rPr>
        <w:t>(</w:t>
      </w:r>
      <w:r w:rsidR="00DD6536" w:rsidRPr="00DD6536">
        <w:rPr>
          <w:rFonts w:ascii="Times New Roman" w:hAnsi="Times New Roman" w:cs="Times New Roman"/>
          <w:noProof/>
          <w:sz w:val="20"/>
          <w:szCs w:val="20"/>
        </w:rPr>
        <w:t>2019)</w:t>
      </w:r>
      <w:r w:rsidR="00DD6536">
        <w:rPr>
          <w:rFonts w:ascii="Times New Roman" w:hAnsi="Times New Roman" w:cs="Times New Roman"/>
          <w:sz w:val="20"/>
          <w:szCs w:val="20"/>
        </w:rPr>
        <w:fldChar w:fldCharType="end"/>
      </w:r>
      <w:r w:rsidR="00DD6536">
        <w:rPr>
          <w:rFonts w:ascii="Times New Roman" w:hAnsi="Times New Roman" w:cs="Times New Roman"/>
          <w:sz w:val="20"/>
          <w:szCs w:val="20"/>
        </w:rPr>
        <w:t>.</w:t>
      </w:r>
    </w:p>
    <w:p w14:paraId="29BC142B" w14:textId="2F5E741D" w:rsidR="00CF01D8" w:rsidRPr="007436BD" w:rsidRDefault="00CF01D8" w:rsidP="006D6314">
      <w:pPr>
        <w:spacing w:line="360" w:lineRule="auto"/>
        <w:jc w:val="both"/>
        <w:rPr>
          <w:rFonts w:ascii="Times New Roman" w:hAnsi="Times New Roman" w:cs="Times New Roman"/>
          <w:i/>
          <w:iCs/>
          <w:sz w:val="20"/>
          <w:szCs w:val="20"/>
        </w:rPr>
      </w:pPr>
    </w:p>
    <w:p w14:paraId="559942BE" w14:textId="23518DE9" w:rsidR="00CF01D8" w:rsidRPr="007436BD" w:rsidRDefault="00CF01D8" w:rsidP="006D6314">
      <w:pPr>
        <w:spacing w:line="360" w:lineRule="auto"/>
        <w:jc w:val="both"/>
        <w:rPr>
          <w:rFonts w:ascii="Times New Roman" w:hAnsi="Times New Roman" w:cs="Times New Roman"/>
          <w:i/>
          <w:iCs/>
          <w:sz w:val="20"/>
          <w:szCs w:val="20"/>
        </w:rPr>
      </w:pPr>
      <w:r w:rsidRPr="007436BD">
        <w:rPr>
          <w:rFonts w:ascii="Times New Roman" w:hAnsi="Times New Roman" w:cs="Times New Roman"/>
          <w:i/>
          <w:iCs/>
          <w:sz w:val="20"/>
          <w:szCs w:val="20"/>
        </w:rPr>
        <w:t>Calculating digitisation and measurement error</w:t>
      </w:r>
    </w:p>
    <w:p w14:paraId="3A3AC896" w14:textId="31D67D94" w:rsidR="004D05E9" w:rsidRPr="007436BD" w:rsidRDefault="00CF01D8" w:rsidP="00E02384">
      <w:pPr>
        <w:spacing w:line="360" w:lineRule="auto"/>
        <w:jc w:val="both"/>
        <w:rPr>
          <w:rFonts w:ascii="Times New Roman" w:hAnsi="Times New Roman" w:cs="Times New Roman"/>
          <w:sz w:val="20"/>
          <w:szCs w:val="20"/>
        </w:rPr>
      </w:pPr>
      <w:bookmarkStart w:id="42" w:name="_Hlk23342180"/>
      <w:r w:rsidRPr="007436BD">
        <w:rPr>
          <w:rFonts w:ascii="Times New Roman" w:hAnsi="Times New Roman" w:cs="Times New Roman"/>
          <w:sz w:val="20"/>
          <w:szCs w:val="20"/>
        </w:rPr>
        <w:t xml:space="preserve">Measurement error (ME) </w:t>
      </w:r>
      <w:r w:rsidR="00347BE3" w:rsidRPr="007436BD">
        <w:rPr>
          <w:rFonts w:ascii="Times New Roman" w:hAnsi="Times New Roman" w:cs="Times New Roman"/>
          <w:sz w:val="20"/>
          <w:szCs w:val="20"/>
        </w:rPr>
        <w:t xml:space="preserve">and digitisation error (DE) </w:t>
      </w:r>
      <w:r w:rsidRPr="007436BD">
        <w:rPr>
          <w:rFonts w:ascii="Times New Roman" w:hAnsi="Times New Roman" w:cs="Times New Roman"/>
          <w:sz w:val="20"/>
          <w:szCs w:val="20"/>
        </w:rPr>
        <w:t>can occur from a number of sources. These include: 1) the measurement device</w:t>
      </w:r>
      <w:r w:rsidR="00347BE3" w:rsidRPr="007436BD">
        <w:rPr>
          <w:rFonts w:ascii="Times New Roman" w:hAnsi="Times New Roman" w:cs="Times New Roman"/>
          <w:sz w:val="20"/>
          <w:szCs w:val="20"/>
        </w:rPr>
        <w:t xml:space="preserve"> or software used</w:t>
      </w:r>
      <w:r w:rsidRPr="007436BD">
        <w:rPr>
          <w:rFonts w:ascii="Times New Roman" w:hAnsi="Times New Roman" w:cs="Times New Roman"/>
          <w:sz w:val="20"/>
          <w:szCs w:val="20"/>
        </w:rPr>
        <w:t xml:space="preserve">, 2) the definition of the measure in question, 3) the measurer, 4) </w:t>
      </w:r>
      <w:r w:rsidRPr="007436BD">
        <w:rPr>
          <w:rFonts w:ascii="Times New Roman" w:hAnsi="Times New Roman" w:cs="Times New Roman"/>
          <w:sz w:val="20"/>
          <w:szCs w:val="20"/>
        </w:rPr>
        <w:lastRenderedPageBreak/>
        <w:t xml:space="preserve">methodological protocol, </w:t>
      </w:r>
      <w:r w:rsidR="006B0593" w:rsidRPr="007436BD">
        <w:rPr>
          <w:rFonts w:ascii="Times New Roman" w:hAnsi="Times New Roman" w:cs="Times New Roman"/>
          <w:sz w:val="20"/>
          <w:szCs w:val="20"/>
        </w:rPr>
        <w:t xml:space="preserve">5) landmark placing </w:t>
      </w:r>
      <w:r w:rsidRPr="007436BD">
        <w:rPr>
          <w:rFonts w:ascii="Times New Roman" w:hAnsi="Times New Roman" w:cs="Times New Roman"/>
          <w:sz w:val="20"/>
          <w:szCs w:val="20"/>
        </w:rPr>
        <w:t xml:space="preserve">and </w:t>
      </w:r>
      <w:r w:rsidR="006B0593" w:rsidRPr="007436BD">
        <w:rPr>
          <w:rFonts w:ascii="Times New Roman" w:hAnsi="Times New Roman" w:cs="Times New Roman"/>
          <w:sz w:val="20"/>
          <w:szCs w:val="20"/>
        </w:rPr>
        <w:t>6</w:t>
      </w:r>
      <w:r w:rsidRPr="007436BD">
        <w:rPr>
          <w:rFonts w:ascii="Times New Roman" w:hAnsi="Times New Roman" w:cs="Times New Roman"/>
          <w:sz w:val="20"/>
          <w:szCs w:val="20"/>
        </w:rPr>
        <w:t>) the number of observers</w:t>
      </w:r>
      <w:r w:rsidR="00E02384" w:rsidRPr="007436BD">
        <w:rPr>
          <w:rFonts w:ascii="Times New Roman" w:hAnsi="Times New Roman" w:cs="Times New Roman"/>
          <w:sz w:val="20"/>
          <w:szCs w:val="20"/>
        </w:rPr>
        <w:t xml:space="preserve"> </w:t>
      </w:r>
      <w:r w:rsidR="002403D4">
        <w:rPr>
          <w:rFonts w:ascii="Times New Roman" w:hAnsi="Times New Roman" w:cs="Times New Roman"/>
          <w:sz w:val="20"/>
          <w:szCs w:val="20"/>
        </w:rPr>
        <w:fldChar w:fldCharType="begin" w:fldLock="1"/>
      </w:r>
      <w:r w:rsidR="00DC4C69">
        <w:rPr>
          <w:rFonts w:ascii="Times New Roman" w:hAnsi="Times New Roman" w:cs="Times New Roman"/>
          <w:sz w:val="20"/>
          <w:szCs w:val="20"/>
        </w:rPr>
        <w:instrText xml:space="preserve">ADDIN CSL_CITATION {"citationItems":[{"id":"ITEM-1","itemData":{"DOI":"10.1002/ajpa.1330760409","ISSN":"10968644","abstract":"Craniometric measuremnts from a three-dimensional (3-D) digitizing system were compared with those from sliding and spreading calipers. The 3-D system consisted of a 3-Space Digitizer, Macintosh Plus computer, and Unigraphics CAD/CAM system. Twenty-nine standard measurements were made and repeated on two normal and three deformed skulls. The percentage of difference was calculated for original versus repeat measures and caliper versus 3-D measures. For objective anatomic structures and fiducial points, there was less than 2 mm (maximum) of difference between 1) the original digitizer versus repeat 3-D measures and 2) caliper versus 3-D measures. This represented 2% or less measurement incongruence. There were no significant differences for these comparisons (p &gt; 0.1), and all regressions were highly significant (P &lt; 0.001), with r2 &gt; 0.999. 3-D measurements were made more easily and quickly than were caliper measurements, with no loss in precision. It is concluded that 3-D measurements are equivalent in quality to caliper measurements for craniometric studies, but are easier to obtain.","author":[{"dropping-particle":"","family":"Hildebolt","given":"Charles F.","non-dropping-particle":"","parse-names":false,"suffix":""},{"dropping-particle":"","family":"Vannier","given":"Michael W.","non-dropping-particle":"","parse-names":false,"suffix":""}],"container-title":"American Journal of Physical Anthropology","id":"ITEM-1","issue":"4","issued":{"date-parts":[["1988"]]},"page":"497-503","title":"Three‐dimensional measurement accuracy of skull surface landmarks","type":"article-journal","volume":"76"},"uris":["http://www.mendeley.com/documents/?uuid=b2fb1e3c-5536-4feb-b9c3-d2e57e6ef9d3"]},{"id":"ITEM-2","itemData":{"DOI":"10.1111/j.1440-1673.1994.tb00146.x","ISSN":"14401673","abstract":"A study was undertaken to determine the dimensional accuracy of anatomical replicas derived from X-ray 3D computed tomography (CT) images and produced using the rapid prototyping technique of stereolithography (SLA). A dry bone skull and geometric phantom were scanned, and replicas were produced. Distance measurements were obtained to compare the original objects and the resulting replicas. Repeated measurements between anatomical landmarks were used for comparison of the original skull and replica. Results for the geometric phantom demonstrate a mean difference of +0.47 mm, representing an accuracy of 97.7-99.12%. Measurements of the skull produced a range of absolute differences (maximum +4.62 mm, minimum +0.1 mm, mean +0.85 mm). These results support the use of SLA models of human anatomical structures in such areas as pre-operative planning of complex surgical procedures. For applications where higher accuracy is required, improvements can be expected by utilizing smaller pixel resolution in the CT images. Stereolithographic models can now be confidently employed as accurate, three-dimensional replicas of complex, anatomical structures.","author":[{"dropping-particle":"","family":"Barker","given":"T.M.","non-dropping-particle":"","parse-names":false,"suffix":""},{"dropping-particle":"","family":"Earwaker","given":"W.J.S.","non-dropping-particle":"","parse-names":false,"suffix":""},{"dropping-particle":"","family":"Lisle","given":"D.A.","non-dropping-particle":"","parse-names":false,"suffix":""}],"container-title":"Australasian Radiology","id":"ITEM-2","issue":"2","issued":{"date-parts":[["1994"]]},"page":"106-111","title":"Accuracy of stereolithographic models of human anatomy","type":"article-journal","volume":"38"},"uris":["http://www.mendeley.com/documents/?uuid=2836be05-ce4d-4cd7-93f6-d4456218d94e"]},{"id":"ITEM-3","itemData":{"DOI":"10.1054/ijom.2000.0135","ISSN":"09015027","abstract":"Rapid prototyping (RP) is a relatively new technology that produces physical models by selectively solidifying UV-sensitive liquid resin using a laser beam. The technology has gained a great amount of attentin, particularly in oral and maxillofacial surgery. An important issue in RP applications in this field is how to obtain RP models of the required accuracy. We investigated errors generated during the production of medical RP models, and identified the factors that caused dimensional errors in each production phase. The errors were mainly due to the volume-averaging effect, threshold value, and difficulty in the exact replication of landmark locations. We made 16 linear measurements on a dry skull, a replicated three-dimensional (3-D) visual (STL) model, and an RP model. The results showed that the absolute mean deviation between the original dry skull and the RP model over the 16 linear measurements was 0.62 ± 0.35 mm (0.56 ± 0.39%), which is smaller than values reported in previous studies. A major emphasis is placed on the dumb-bell effect. Classifying measurements as internal and external measurements, we observed that the effect of an inadequate threshold value differs with the type of measurement.","author":[{"dropping-particle":"","family":"Choi","given":"J. Y.","non-dropping-particle":"","parse-names":false,"suffix":""},{"dropping-particle":"","family":"Choi","given":"J. H.","non-dropping-particle":"","parse-names":false,"suffix":""},{"dropping-particle":"","family":"Kim","given":"N. K.","non-dropping-particle":"","parse-names":false,"suffix":""},{"dropping-particle":"","family":"Kim","given":"Y.","non-dropping-particle":"","parse-names":false,"suffix":""},{"dropping-particle":"","family":"Lee","given":"J. K.","non-dropping-particle":"","parse-names":false,"suffix":""},{"dropping-particle":"","family":"Kim","given":"M. K.","non-dropping-particle":"","parse-names":false,"suffix":""},{"dropping-particle":"","family":"Lee","given":"J. H.","non-dropping-particle":"","parse-names":false,"suffix":""},{"dropping-particle":"","family":"Kim","given":"M. J.","non-dropping-particle":"","parse-names":false,"suffix":""}],"container-title":"International Journal of Oral and Maxillofacial Surgery","id":"ITEM-3","issue":"1","issued":{"date-parts":[["2002"]]},"page":"23-32","title":"Analysis of errors in medical rapid prototyping models","type":"article-journal","volume":"31"},"uris":["http://www.mendeley.com/documents/?uuid=23e05b28-1fa8-45cf-9142-e5844185a6f0"]},{"id":"ITEM-4","itemData":{"DOI":"10.1111/2041-210X.12128","ISSN":"2041210X","abstract":"Summary: The analysis of morphological diversity frequently relies on the use of multivariate methods for characterizing biological shape. However, many of these methods are intolerant of missing data, which can limit the use of rare taxa and hinder the study of broad patterns of ecological diversity and morphological evolution. This study applied a mutli-data set approach to compare variation in missing data estimation and its effect on geometric morphometric analyses across taxonomically variable groups, landmark position and sample sizes. Missing morphometric landmark data were simulated from five real, complete data sets, including modern fish, primates and extinct theropod dinosaurs. Missing landmarks were then estimated using several standard approaches and a geometric-morphometric-specific method. The accuracy of missing data estimation was determined for each estimation method, landmark position and morphological data set. Procrustes superimposition was used to compare the eigenvectors and principal component scores of a geometric morphometric analysis of the original landmark data, to data sets with A) missing values estimated, or B) simulated incomplete specimens excluded, for varying levels of specimens incompleteness and sample sizes. Standard estimation techniques were more reliable estimators and had lower impacts on morphometric analysis compared with a geometric-morphometric-specific estimator. For most data sets and estimation techniques, estimating missing data produced a better fit to the structure of the original data than exclusion of incomplete specimens, and this was maintained even at considerably reduced sample sizes. The impact of missing data on geometric morphometric analysis was disproportionately affected by the most fragmentary specimens. Missing data estimation was influenced by variability of specific anatomical features and may be improved by a better understanding of shape variation present in a data set. Our results suggest that the inclusion of incomplete specimens through the use of effective </w:instrText>
      </w:r>
      <w:r w:rsidR="00DC4C69" w:rsidRPr="00964FC4">
        <w:rPr>
          <w:rFonts w:ascii="Times New Roman" w:hAnsi="Times New Roman" w:cs="Times New Roman"/>
          <w:sz w:val="20"/>
          <w:szCs w:val="20"/>
          <w:lang w:val="da-DK"/>
        </w:rPr>
        <w:instrText>missing data estimators better reflects the patterns of shape variation within a data set than using only complete specimens; however, the effectiveness of missing data estimation can be maximized by excluding only the most incomplete specimens. It is advised that missing data estimators be evaluated for each data set and landmark independently, as the effectiveness of estimators can vary strongly and unpredictably between diff…","author":[{"dropping-particle":"","family":"Arbour","given":"Jessica H.","non-dropping-particle":"","parse-names":false,"suffix":""},{"dropping-particle":"","family":"Brown","given":"Caleb M.","non-dropping-particle":"","parse-names":false,"suffix":""}],"container-title":"Methods in Ecology and Evolution","id":"ITEM-4","issue":"1","issued":{"date-parts":[["2014"]]},"page":"16-26","title":"Incomplete specimens in geometric morphometric analyses","type":"article-journal","volume":"5"},"uris":["http://www.mendeley.com/documents/?uuid=16810487-c0fc-42e1-bbc3-208cf1a1aa17"]}],"mendeley":{"formattedCitation":"(Hildebolt and Vannier 1988; Barker et al. 1994; Choi et al. 2002; Arbour and Brown 2014)","plainTextFormattedCitation":"(Hildebolt and Vannier 1988; Barker et al. 1994; Choi et al. 2002; Arbour and Brown 2014)","previouslyFormattedCitation":"(Hildebolt and Vannier 1988; Barker et al. 1994; Choi et al. 2002; Arbour and Brown 2014)"},"properties":{"noteIndex":0},"schema":"https://github.com/citation-style-language/schema/raw/master/csl-citation.json"}</w:instrText>
      </w:r>
      <w:r w:rsidR="002403D4">
        <w:rPr>
          <w:rFonts w:ascii="Times New Roman" w:hAnsi="Times New Roman" w:cs="Times New Roman"/>
          <w:sz w:val="20"/>
          <w:szCs w:val="20"/>
        </w:rPr>
        <w:fldChar w:fldCharType="separate"/>
      </w:r>
      <w:r w:rsidR="002403D4" w:rsidRPr="00964FC4">
        <w:rPr>
          <w:rFonts w:ascii="Times New Roman" w:hAnsi="Times New Roman" w:cs="Times New Roman"/>
          <w:noProof/>
          <w:sz w:val="20"/>
          <w:szCs w:val="20"/>
          <w:lang w:val="da-DK"/>
        </w:rPr>
        <w:t>(Hildebolt and Vannier 1988; Barker et al. 1994; Choi et al. 2002; Arbour and Brown 2014)</w:t>
      </w:r>
      <w:r w:rsidR="002403D4">
        <w:rPr>
          <w:rFonts w:ascii="Times New Roman" w:hAnsi="Times New Roman" w:cs="Times New Roman"/>
          <w:sz w:val="20"/>
          <w:szCs w:val="20"/>
        </w:rPr>
        <w:fldChar w:fldCharType="end"/>
      </w:r>
      <w:r w:rsidR="002403D4" w:rsidRPr="00964FC4">
        <w:rPr>
          <w:rFonts w:ascii="Times New Roman" w:hAnsi="Times New Roman" w:cs="Times New Roman"/>
          <w:sz w:val="20"/>
          <w:szCs w:val="20"/>
          <w:lang w:val="da-DK"/>
        </w:rPr>
        <w:t>.</w:t>
      </w:r>
      <w:r w:rsidRPr="00964FC4">
        <w:rPr>
          <w:rFonts w:ascii="Times New Roman" w:hAnsi="Times New Roman" w:cs="Times New Roman"/>
          <w:sz w:val="20"/>
          <w:szCs w:val="20"/>
          <w:lang w:val="da-DK"/>
        </w:rPr>
        <w:t xml:space="preserve"> </w:t>
      </w:r>
      <w:r w:rsidR="00347BE3" w:rsidRPr="007436BD">
        <w:rPr>
          <w:rFonts w:ascii="Times New Roman" w:hAnsi="Times New Roman" w:cs="Times New Roman"/>
          <w:sz w:val="20"/>
          <w:szCs w:val="20"/>
        </w:rPr>
        <w:t xml:space="preserve">As this article </w:t>
      </w:r>
      <w:r w:rsidR="00557525">
        <w:rPr>
          <w:rFonts w:ascii="Times New Roman" w:hAnsi="Times New Roman" w:cs="Times New Roman"/>
          <w:sz w:val="20"/>
          <w:szCs w:val="20"/>
        </w:rPr>
        <w:t xml:space="preserve">is </w:t>
      </w:r>
      <w:r w:rsidR="00347BE3" w:rsidRPr="007436BD">
        <w:rPr>
          <w:rFonts w:ascii="Times New Roman" w:hAnsi="Times New Roman" w:cs="Times New Roman"/>
          <w:sz w:val="20"/>
          <w:szCs w:val="20"/>
        </w:rPr>
        <w:t xml:space="preserve">addressing error in illustrator skill then </w:t>
      </w:r>
      <w:r w:rsidR="009A2A20" w:rsidRPr="007436BD">
        <w:rPr>
          <w:rFonts w:ascii="Times New Roman" w:hAnsi="Times New Roman" w:cs="Times New Roman"/>
          <w:sz w:val="20"/>
          <w:szCs w:val="20"/>
        </w:rPr>
        <w:t xml:space="preserve">the ability to quantify </w:t>
      </w:r>
      <w:r w:rsidR="00347BE3" w:rsidRPr="007436BD">
        <w:rPr>
          <w:rFonts w:ascii="Times New Roman" w:hAnsi="Times New Roman" w:cs="Times New Roman"/>
          <w:sz w:val="20"/>
          <w:szCs w:val="20"/>
        </w:rPr>
        <w:t xml:space="preserve">(and </w:t>
      </w:r>
      <w:r w:rsidR="009A2A20" w:rsidRPr="007436BD">
        <w:rPr>
          <w:rFonts w:ascii="Times New Roman" w:hAnsi="Times New Roman" w:cs="Times New Roman"/>
          <w:sz w:val="20"/>
          <w:szCs w:val="20"/>
        </w:rPr>
        <w:t>minimise</w:t>
      </w:r>
      <w:r w:rsidR="00347BE3" w:rsidRPr="007436BD">
        <w:rPr>
          <w:rFonts w:ascii="Times New Roman" w:hAnsi="Times New Roman" w:cs="Times New Roman"/>
          <w:sz w:val="20"/>
          <w:szCs w:val="20"/>
        </w:rPr>
        <w:t>) ME and DE is essential. Through the above protocol many sources of error are mitigated</w:t>
      </w:r>
      <w:r w:rsidR="00FE57E1" w:rsidRPr="007436BD">
        <w:rPr>
          <w:rFonts w:ascii="Times New Roman" w:hAnsi="Times New Roman" w:cs="Times New Roman"/>
          <w:sz w:val="20"/>
          <w:szCs w:val="20"/>
        </w:rPr>
        <w:t>;</w:t>
      </w:r>
      <w:r w:rsidR="00347BE3" w:rsidRPr="007436BD">
        <w:rPr>
          <w:rFonts w:ascii="Times New Roman" w:hAnsi="Times New Roman" w:cs="Times New Roman"/>
          <w:sz w:val="20"/>
          <w:szCs w:val="20"/>
        </w:rPr>
        <w:t xml:space="preserve"> however</w:t>
      </w:r>
      <w:r w:rsidR="00FE57E1" w:rsidRPr="007436BD">
        <w:rPr>
          <w:rFonts w:ascii="Times New Roman" w:hAnsi="Times New Roman" w:cs="Times New Roman"/>
          <w:sz w:val="20"/>
          <w:szCs w:val="20"/>
        </w:rPr>
        <w:t>,</w:t>
      </w:r>
      <w:r w:rsidR="00347BE3" w:rsidRPr="007436BD">
        <w:rPr>
          <w:rFonts w:ascii="Times New Roman" w:hAnsi="Times New Roman" w:cs="Times New Roman"/>
          <w:sz w:val="20"/>
          <w:szCs w:val="20"/>
        </w:rPr>
        <w:t xml:space="preserve"> some imprecision error is still expected. For error associated </w:t>
      </w:r>
      <w:r w:rsidR="004D05E9" w:rsidRPr="007436BD">
        <w:rPr>
          <w:rFonts w:ascii="Times New Roman" w:hAnsi="Times New Roman" w:cs="Times New Roman"/>
          <w:sz w:val="20"/>
          <w:szCs w:val="20"/>
        </w:rPr>
        <w:t>with scale calibration and measurement extraction</w:t>
      </w:r>
      <w:r w:rsidR="00FE57E1" w:rsidRPr="007436BD">
        <w:rPr>
          <w:rFonts w:ascii="Times New Roman" w:hAnsi="Times New Roman" w:cs="Times New Roman"/>
          <w:sz w:val="20"/>
          <w:szCs w:val="20"/>
        </w:rPr>
        <w:t>,</w:t>
      </w:r>
      <w:r w:rsidR="004D05E9" w:rsidRPr="007436BD">
        <w:rPr>
          <w:rFonts w:ascii="Times New Roman" w:hAnsi="Times New Roman" w:cs="Times New Roman"/>
          <w:sz w:val="20"/>
          <w:szCs w:val="20"/>
        </w:rPr>
        <w:t xml:space="preserve"> fractional uncertainty was calculated. This as calculated as the ratio (in percentage format) of the standard error (standard deviation of the mean) divided by the average value for ten repeated length, width and scale calibration measurements. These 30 measurements were taken over the course of ten days (one of each measurement a day), performed in tpsDig2, and recorded by one of the authors (CSH). Fractional uncertainty MEs of 0.11%, 0.23% and 0.12% were calculated for length, width and scale calibration respectively. A further experiment, replicating the process from image scanning to measurement calibration (five times), was performed to test for error in the digitisation process; a fractional uncertainty of 0.9% was recorded.</w:t>
      </w:r>
    </w:p>
    <w:bookmarkEnd w:id="42"/>
    <w:p w14:paraId="2C1D27E2" w14:textId="61447B72" w:rsidR="004D05E9" w:rsidRPr="007436BD" w:rsidRDefault="004D05E9" w:rsidP="00A33810">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 xml:space="preserve">In calculating landmark DE, the same TIFF file of a randomly selected artefact was examined five times (over the course of five days). </w:t>
      </w:r>
      <w:bookmarkStart w:id="43" w:name="_Hlk23340686"/>
      <w:r w:rsidRPr="007436BD">
        <w:rPr>
          <w:rFonts w:ascii="Times New Roman" w:hAnsi="Times New Roman" w:cs="Times New Roman"/>
          <w:sz w:val="20"/>
          <w:szCs w:val="20"/>
        </w:rPr>
        <w:t xml:space="preserve">Following this, the landmark data was transformed through a generalised Procrustes analysis (GPA) </w:t>
      </w:r>
      <w:r w:rsidR="00DC4C69">
        <w:rPr>
          <w:rFonts w:ascii="Times New Roman" w:hAnsi="Times New Roman" w:cs="Times New Roman"/>
          <w:sz w:val="20"/>
          <w:szCs w:val="20"/>
        </w:rPr>
        <w:fldChar w:fldCharType="begin" w:fldLock="1"/>
      </w:r>
      <w:r w:rsidR="00DC4C69">
        <w:rPr>
          <w:rFonts w:ascii="Times New Roman" w:hAnsi="Times New Roman" w:cs="Times New Roman"/>
          <w:sz w:val="20"/>
          <w:szCs w:val="20"/>
        </w:rPr>
        <w:instrText>ADDIN CSL_CITATION {"citationItems":[{"id":"ITEM-1","itemData":{"DOI":"10.1007/BF02291478","ISBN":"2047295335","ISSN":"00333123","abstract":"Suppose Pi(i) (i = 1, 2, ..., m, j = 1, 2, ..., n) give the locations of mn points in p-dimensional space. Collectively these may be regarded as m configurations, or scalings, each of n points in p-dimensions. The problem is investigated of translating, rotating, reflecting and scaling the m configurations to minimize the goodness-of-fit criterion Σi=1m Σi=1n Δ2(Pj(i)Gi), where Gi is the centroid of the m points Pi(i) (i = 1, 2, ..., m). The rotated positions of each configuration may be regarded as individual analyses with the centroid configuration representing a consensus, and this relationship with individual scaling analysis is discussed. A computational technique is given, the results of which can be summarized in analysis of variance form. The special case m = 2 corresponds to Classical Procrustes analysis but the choice of criterion that fits each configuration to the common centroid configuration avoids difficulties that arise when one set is fitted to the other, regarded as fixed. © 1975 Psychometric Society.","author":[{"dropping-particle":"","family":"Gower","given":"J. C.","non-dropping-particle":"","parse-names":false,"suffix":""}],"container-title":"Psychometrika","id":"ITEM-1","issue":"1","issued":{"date-parts":[["1975"]]},"page":"33-51","title":"Generalized procrustes analysis","type":"article-journal","volume":"40"},"uris":["http://www.mendeley.com/documents/?uuid=dc9c1cda-4e0b-4dd0-815a-aa5b84c12290"]},{"id":"ITEM-2","itemData":{"DOI":"10.2307/2992207","ISBN":"00397989","ISSN":"00397989","PMID":"20798248","abstract":"See, stats, and : https : / / www . researchgate . net / publication / 242101475 Rohlf , Slice . . Extensions Procrustes superimposition . Syst Zool : 40 - 59 Article DOI : 10 . 2307 / 2992207 CITATIONS 1 , 898 READS 483 2 : F . James State 215 , 127 SEE Dennis Florida 79 , 381 SEE All - text , letting . Available : Dennis Retrieved : 09 Syst . Abstract . - Superimposition methods for comparing configurations of landmarks in two or more specimens are reviewed . These methods show differences in shape among specimens as residuals after rotation , translation , and scaling them so that they align as well as possible . A new method is presented that generalizes Siegel and Benson ' s (1982) resistant - fit theta - rho analysis so that more than two objects can be compared at the same time . Both least - squares and resistant - fit approaches are generalized to allow for affine transformations (uniform shape change) . The methods are compared , using artificial data and data on 18 landmarks on the wings of 127 species of North American mosquitoes . Graphical techniques . are also presented to help sum - marize the patterns of differences in shape among the objects being compared . [ Morphometrics ; resistant - fit ; least - squares ; theta - rho analysis ; rotational fit ; affine transformations . ] An important problem in morphomet - is now easy to display a transformationgridricsisthatofcomparingconfigurationsofthatmapstheconfigurationoflandmarkslandmarksintwoormorespecimens.ofoneorganismexactlyintothoseofThompson(1917)suggestedanelegantap-another.proach,using\"transformationgrids,\"thatAnalternativeapproachtofittingamod-depictstheoverallformofoneorganismelthatcompletelydescribesthedifferencesasadistortionintheshapeofareferencebetweentwoorganismsistofitaverysim-organism.Thebasicideawastoplaceaplemodelthatonlytakesintoconsider-Cartesiancoordinategridovertherefer-ationglobalparameterssuchasdifferencesenceorganismandthendistorttheimageinrotation,translation,andscale.Geo-oftheorganism(includingthegrid)invar-metrically,thiscorrespondstosuperim-iouswaysuntiltheformofthesecondor-posingoneorganismontopofanothersoganismwasachieved.Thedifferencesinthatitslandmarksalignaswellaspossibleshapesofthetwoorganismsareshownby(insomesense)withthepositionsofthethedeviationsofthefittedgrid(usuallycorrespondinglandmarksonthesecond.bentandstretchedinvariousways)fromDifferencesinshapearethenshownbytheoriginalsimplesquaregrid.Thompsondifferencesinpositionsofcorresponding(1917)sketche…","author":[{"dropping-particle":"","family":"Rohlf","given":"F. James","non-dropping-particle":"","parse-names":false,"suffix":""},{"dropping-particle":"","family":"Slice","given":"Dennis","non-dropping-particle":"","parse-names":false,"suffix":""}],"container-title":"Systematic Zoology","id":"ITEM-2","issue":"1","issued":{"date-parts":[["1990"]]},"page":"40","title":"Extensions of the Procrustes Method for the Optimal Superimposition of Landmarks","type":"article-journal","volume":"39"},"uris":["http://www.mendeley.com/documents/?uuid=55dbb76b-5484-4e24-834a-a482dcec943a"]},{"id":"ITEM-3","itemData":{"DOI":"10.1017/CBO9780511573064","ISBN":"9780511573064","ISSN":"08895406","PMID":"20843245","abstract":"x","author":[{"dropping-particle":"","family":"Bookstein","given":"Fred L.","non-dropping-particle":"","parse-names":false,"suffix":""}],"container-title":"Cambridge University Press, Cambridge.","id":"ITEM-3","issued":{"date-parts":[["1991"]]},"title":"Morphometric tools for landmark data","type":"article-journal"},"uris":["http://www.mendeley.com/documents/?uuid=9d2a143f-69cc-4e28-8eb7-e98ea6056f18"]},{"id":"ITEM-4","itemData":{"DOI":"10.1080/11250000409356545","ISBN":"1125-0003","ISSN":"17485851","PMID":"15701530","abstract":"The analysis of shape is a fundamental part of much biological research. As the field of statistics developed, so have the sophisti-cation of the analysis of these types of data. This lead to multi-variate morphometrics in which suites of measurements were an-alyzed together using canonical variates analysis, principal com-ponents analysis, and related methods. In the 1980s, a fundamen-tal change began in the nature of the data gathered and analyzed. This change focused on the coordinates of landmarks and the geometric information about their relative positions. As a by-prod-uct of such an approach, results of multivariate analyses could be visualized as configurations of landmarks back in the original space of the organism rather than only as statistical scatter plots. This new approach, called \" geometric morphometrics \" , had bene-fits that lead Rohlf and Marcus (1993) to proclaim a \" revolution \" in morphometrics. In this paper, we briefly update the discussion in that paper and summarize the advances in the ten years since the paper by Rohlf and Marcus. We also speculate on future di-rections in morphometric analysis.","author":[{"dropping-particle":"","family":"Adams","given":"Dean C.","non-dropping-particle":"","parse-names":false,"suffix":""},{"dropping-particle":"","family":"Rohlf","given":"F. James","non-dropping-particle":"","parse-names":false,"suffix":""},{"dropping-particle":"","family":"Slice","given":"Dennis E.","non-dropping-particle":"","parse-names":false,"suffix":""}],"container-title":"Italian Journal of Zoology","id":"ITEM-4","issue":"1","issued":{"date-parts":[["2004"]]},"page":"5-16","title":"Geometric morphometrics: Ten years of progress following the ‘revolution’","type":"article-journal","volume":"71"},"uris":["http://www.mendeley.com/documents/?uuid=982affc9-e208-4e02-9fc4-160123512967"]}],"mendeley":{"formattedCitation":"(Gower 1975; Rohlf and Slice 1990; Bookstein 1991; Adams et al. 2004)","plainTextFormattedCitation":"(Gower 1975; Rohlf and Slice 1990; Bookstein 1991; Adams et al. 2004)","previouslyFormattedCitation":"(Gower 1975; Rohlf and Slice 1990; Bookstein 1991; Adams et al. 2004)"},"properties":{"noteIndex":0},"schema":"https://github.com/citation-style-language/schema/raw/master/csl-citation.json"}</w:instrText>
      </w:r>
      <w:r w:rsidR="00DC4C69">
        <w:rPr>
          <w:rFonts w:ascii="Times New Roman" w:hAnsi="Times New Roman" w:cs="Times New Roman"/>
          <w:sz w:val="20"/>
          <w:szCs w:val="20"/>
        </w:rPr>
        <w:fldChar w:fldCharType="separate"/>
      </w:r>
      <w:r w:rsidR="00DC4C69" w:rsidRPr="00DC4C69">
        <w:rPr>
          <w:rFonts w:ascii="Times New Roman" w:hAnsi="Times New Roman" w:cs="Times New Roman"/>
          <w:noProof/>
          <w:sz w:val="20"/>
          <w:szCs w:val="20"/>
        </w:rPr>
        <w:t>(Gower 1975; Rohlf and Slice 1990; Bookstein 1991; Adams et al. 2004)</w:t>
      </w:r>
      <w:r w:rsidR="00DC4C69">
        <w:rPr>
          <w:rFonts w:ascii="Times New Roman" w:hAnsi="Times New Roman" w:cs="Times New Roman"/>
          <w:sz w:val="20"/>
          <w:szCs w:val="20"/>
        </w:rPr>
        <w:fldChar w:fldCharType="end"/>
      </w:r>
      <w:r w:rsidRPr="007436BD">
        <w:rPr>
          <w:rFonts w:ascii="Times New Roman" w:hAnsi="Times New Roman" w:cs="Times New Roman"/>
          <w:sz w:val="20"/>
          <w:szCs w:val="20"/>
        </w:rPr>
        <w:t>. Through a GPA, all specimens are translated to a common origin (0,0 for a two-dimensional space), scaled to unit</w:t>
      </w:r>
      <w:r w:rsidR="002C2319" w:rsidRPr="007436BD">
        <w:rPr>
          <w:rFonts w:ascii="Times New Roman" w:hAnsi="Times New Roman" w:cs="Times New Roman"/>
          <w:sz w:val="20"/>
          <w:szCs w:val="20"/>
        </w:rPr>
        <w:t xml:space="preserve"> centroid size, and through a least</w:t>
      </w:r>
      <w:r w:rsidR="00962714" w:rsidRPr="007436BD">
        <w:rPr>
          <w:rFonts w:ascii="Times New Roman" w:hAnsi="Times New Roman" w:cs="Times New Roman"/>
          <w:sz w:val="20"/>
          <w:szCs w:val="20"/>
        </w:rPr>
        <w:t>-</w:t>
      </w:r>
      <w:r w:rsidR="002C2319" w:rsidRPr="007436BD">
        <w:rPr>
          <w:rFonts w:ascii="Times New Roman" w:hAnsi="Times New Roman" w:cs="Times New Roman"/>
          <w:sz w:val="20"/>
          <w:szCs w:val="20"/>
        </w:rPr>
        <w:t xml:space="preserve">squares criterion, optimally rotated until all corresponding coordinates align as close as possible. For the optimal placement of sliding semilandmarks, during the GPA, the minimising of Procrustes distance between target and reference specimens was calculated </w:t>
      </w:r>
      <w:r w:rsidR="00DC4C69">
        <w:rPr>
          <w:rFonts w:ascii="Times New Roman" w:hAnsi="Times New Roman" w:cs="Times New Roman"/>
          <w:sz w:val="20"/>
          <w:szCs w:val="20"/>
        </w:rPr>
        <w:fldChar w:fldCharType="begin" w:fldLock="1"/>
      </w:r>
      <w:r w:rsidR="00DC4C69">
        <w:rPr>
          <w:rFonts w:ascii="Times New Roman" w:hAnsi="Times New Roman" w:cs="Times New Roman"/>
          <w:sz w:val="20"/>
          <w:szCs w:val="20"/>
        </w:rPr>
        <w:instrText>ADDIN CSL_CITATION {"citationItems":[{"id":"ITEM-1","itemData":{"DOI":"10.2307/2992207","ISBN":"00397989","ISSN":"00397989","PMID":"20798248","abstract":"See, stats, and : https : / / www . researchgate . net / publication / 242101475 Rohlf , Slice . . Extensions Procrustes superimposition . Syst Zool : 40 - 59 Article DOI : 10 . 2307 / 2992207 CITATIONS 1 , 898 READS 483 2 : F . James State 215 , 127 SEE Dennis Florida 79 , 381 SEE All - text , letting . Available : Dennis Retrieved : 09 Syst . Abstract . - Superimposition methods for comparing configurations of landmarks in two or more specimens are reviewed . These methods show differences in shape among specimens as residuals after rotation , translation , and scaling them so that they align as well as possible . A new method is presented that generalizes Siegel and Benson ' s (1982) resistant - fit theta - rho analysis so that more than two objects can be compared at the same time . Both least - squares and resistant - fit approaches are generalized to allow for affine transformations (uniform shape change) . The methods are compared , using artificial data and data on 18 landmarks on the wings of 127 species of North American mosquitoes . Graphical techniques . are also presented to help sum - marize the patterns of differences in shape among the objects being compared . [ Morphometrics ; resistant - fit ; least - squares ; theta - rho analysis ; rotational fit ; affine transformations . ] An important problem in morphomet - is now easy to display a transformationgridricsisthatofcomparingconfigurationsofthatmapstheconfigurationoflandmarkslandmarksintwoormorespecimens.ofoneorganismexactlyintothoseofThompson(1917)suggestedanelegantap-another.proach,using\"transformationgrids,\"thatAnalternativeapproachtofittingamod-depictstheoverallformofoneorganismelthatcompletelydescribesthedifferencesasadistortionintheshapeofareferencebetweentwoorganismsistofitaverysim-organism.Thebasicideawastoplaceaplemodelthatonlytakesintoconsider-Cartesiancoordinategridovertherefer-ationglobalparameterssuchasdifferencesenceorganismandthendistorttheimageinrotation,translation,andscale.Geo-oftheorganism(includingthegrid)invar-metrically,thiscorrespondstosuperim-iouswaysuntiltheformofthesecondor-posingoneorganismontopofanothersoganismwasachieved.Thedifferencesinthatitslandmarksalignaswellaspossibleshapesofthetwoorganismsareshownby(insomesense)withthepositionsofthethedeviationsofthefittedgrid(usuallycorrespondinglandmarksonthesecond.bentandstretchedinvariousways)fromDifferencesinshapearethenshownbytheoriginalsimplesquaregrid.Thompsondifferencesinpositionsofcorresponding(1917)sketche…","author":[{"dropping-particle":"","family":"Rohlf","given":"F. James","non-dropping-particle":"","parse-names":false,"suffix":""},{"dropping-particle":"","family":"Slice","given":"Dennis","non-dropping-particle":"","parse-names":false,"suffix":""}],"container-title":"Systematic Zoology","id":"ITEM-1","issue":"1","issued":{"date-parts":[["1990"]]},"page":"40","title":"Extensions of the Procrustes Method for the Optimal Superimposition of Landmarks","type":"article-journal","volume":"39"},"uris":["http://www.mendeley.com/documents/?uuid=55dbb76b-5484-4e24-834a-a482dcec943a"]}],"mendeley":{"formattedCitation":"(Rohlf and Slice 1990)","plainTextFormattedCitation":"(Rohlf and Slice 1990)","previouslyFormattedCitation":"(Rohlf and Slice 1990)"},"properties":{"noteIndex":0},"schema":"https://github.com/citation-style-language/schema/raw/master/csl-citation.json"}</w:instrText>
      </w:r>
      <w:r w:rsidR="00DC4C69">
        <w:rPr>
          <w:rFonts w:ascii="Times New Roman" w:hAnsi="Times New Roman" w:cs="Times New Roman"/>
          <w:sz w:val="20"/>
          <w:szCs w:val="20"/>
        </w:rPr>
        <w:fldChar w:fldCharType="separate"/>
      </w:r>
      <w:r w:rsidR="00DC4C69" w:rsidRPr="00DC4C69">
        <w:rPr>
          <w:rFonts w:ascii="Times New Roman" w:hAnsi="Times New Roman" w:cs="Times New Roman"/>
          <w:noProof/>
          <w:sz w:val="20"/>
          <w:szCs w:val="20"/>
        </w:rPr>
        <w:t>(Rohlf and Slice 1990)</w:t>
      </w:r>
      <w:r w:rsidR="00DC4C69">
        <w:rPr>
          <w:rFonts w:ascii="Times New Roman" w:hAnsi="Times New Roman" w:cs="Times New Roman"/>
          <w:sz w:val="20"/>
          <w:szCs w:val="20"/>
        </w:rPr>
        <w:fldChar w:fldCharType="end"/>
      </w:r>
      <w:r w:rsidR="002C2319" w:rsidRPr="007436BD">
        <w:rPr>
          <w:rFonts w:ascii="Times New Roman" w:hAnsi="Times New Roman" w:cs="Times New Roman"/>
          <w:sz w:val="20"/>
          <w:szCs w:val="20"/>
        </w:rPr>
        <w:t xml:space="preserve">. For this procedure three GPA iterations were necessary for maximum convergence. </w:t>
      </w:r>
      <w:bookmarkEnd w:id="43"/>
      <w:r w:rsidR="002C2319" w:rsidRPr="007436BD">
        <w:rPr>
          <w:rFonts w:ascii="Times New Roman" w:hAnsi="Times New Roman" w:cs="Times New Roman"/>
          <w:sz w:val="20"/>
          <w:szCs w:val="20"/>
        </w:rPr>
        <w:t xml:space="preserve">To investigate the error associated with these Procrustes coordinates, a Procrustes ANOVA </w:t>
      </w:r>
      <w:r w:rsidR="00DC4C69">
        <w:rPr>
          <w:rFonts w:ascii="Times New Roman" w:hAnsi="Times New Roman" w:cs="Times New Roman"/>
          <w:sz w:val="20"/>
          <w:szCs w:val="20"/>
        </w:rPr>
        <w:fldChar w:fldCharType="begin" w:fldLock="1"/>
      </w:r>
      <w:r w:rsidR="00DC4C69">
        <w:rPr>
          <w:rFonts w:ascii="Times New Roman" w:hAnsi="Times New Roman" w:cs="Times New Roman"/>
          <w:sz w:val="20"/>
          <w:szCs w:val="20"/>
        </w:rPr>
        <w:instrText>ADDIN CSL_CITATION {"citationItems":[{"id":"ITEM-1","itemData":{"DOI":"10.2307/2345744","ISBN":"00359246","ISSN":"00359246","PMID":"16585484","abstract":"Two geometrical figures, X and Y, in RK, each consisting of N landmark points, have the same shape if they differ by at most a rotation, a translation and isotropic scaling. This paper presents a model-based Procrustes approach to analysing sets of shapes. With few exceptions, the metric geometry of shape spaces is quite complicated. We develop a basic understanding through the familiar QR and singular value decompositions of multivariate analysis. The strategy underlying the use of Procrustes methods is to work directly with the N ? K co-ordinate matrix, while allowing for an arbitrary similarity transformation at all stages of model formulation, estimation and inference. A Gaussian model for landmark data is defined for a single population and generalized to two-sample, analysis-of-variance and regression models. Maximum likelihood estimation is by least squares superimposition of the figures; we describe generalizations of Procrustes techniques to allow non-isotropic errors at and between landmarks. Inference is based on an N ? K linear multivariate Procrustes statistic that, in a double-rotated co-ordinate system, is a simple but singular linear transformation of the errors at landmarks. However, the superimposition metric used for fitting, and the model metric, or covariance, used for testing, may not coincide. Estimates of means are consistent for many reasonable choices of superimposition metric. The estimates are efficient (maximum likelihood estimates) when the metrics coincide. F-ratio and Hotelling's T2-tests for shape differences in one- and two-sample data are derived from the distribution of the Procrustes statistic. The techniques are applied to the shapes associated with hydrocephaly and nutritional differences in young rats.","author":[{"dropping-particle":"","family":"Goodall","given":"Colin R","non-dropping-particle":"","parse-names":false,"suffix":""}],"container-title":"Journal of the Royal Statistical Society. Series B","id":"ITEM-1","issue":"2","issued":{"date-parts":[["1991"]]},"page":"285-339","title":"Procrustes Methods in the Statistical Analysis of Shape","type":"article-journal","volume":"53"},"uris":["http://www.mendeley.com/documents/?uuid=438946e5-7251-4000-9b99-af76bd9bf113"]}],"mendeley":{"formattedCitation":"(Goodall 1991)","plainTextFormattedCitation":"(Goodall 1991)","previouslyFormattedCitation":"(Goodall 1991)"},"properties":{"noteIndex":0},"schema":"https://github.com/citation-style-language/schema/raw/master/csl-citation.json"}</w:instrText>
      </w:r>
      <w:r w:rsidR="00DC4C69">
        <w:rPr>
          <w:rFonts w:ascii="Times New Roman" w:hAnsi="Times New Roman" w:cs="Times New Roman"/>
          <w:sz w:val="20"/>
          <w:szCs w:val="20"/>
        </w:rPr>
        <w:fldChar w:fldCharType="separate"/>
      </w:r>
      <w:r w:rsidR="00DC4C69" w:rsidRPr="00DC4C69">
        <w:rPr>
          <w:rFonts w:ascii="Times New Roman" w:hAnsi="Times New Roman" w:cs="Times New Roman"/>
          <w:noProof/>
          <w:sz w:val="20"/>
          <w:szCs w:val="20"/>
        </w:rPr>
        <w:t>(Goodall 1991)</w:t>
      </w:r>
      <w:r w:rsidR="00DC4C69">
        <w:rPr>
          <w:rFonts w:ascii="Times New Roman" w:hAnsi="Times New Roman" w:cs="Times New Roman"/>
          <w:sz w:val="20"/>
          <w:szCs w:val="20"/>
        </w:rPr>
        <w:fldChar w:fldCharType="end"/>
      </w:r>
      <w:r w:rsidR="002C2319" w:rsidRPr="007436BD">
        <w:rPr>
          <w:rFonts w:ascii="Times New Roman" w:hAnsi="Times New Roman" w:cs="Times New Roman"/>
          <w:sz w:val="20"/>
          <w:szCs w:val="20"/>
        </w:rPr>
        <w:t xml:space="preserve"> was performed to test for statistical significance (with a null hypothesis of same populations). Subsequently, the digitisation error calculated as the ratio of sum of squares (SS) for within and between groups (individuals) was calculated and expressed as a percentage. The Procrustes ANOVA highlighted that the null hypothesis of same populations could not be rejected (F: 0.282, Z: -2.36</w:t>
      </w:r>
      <w:r w:rsidR="00532A52">
        <w:rPr>
          <w:rFonts w:ascii="Times New Roman" w:hAnsi="Times New Roman" w:cs="Times New Roman"/>
          <w:sz w:val="20"/>
          <w:szCs w:val="20"/>
        </w:rPr>
        <w:t>6</w:t>
      </w:r>
      <w:r w:rsidR="002C2319" w:rsidRPr="007436BD">
        <w:rPr>
          <w:rFonts w:ascii="Times New Roman" w:hAnsi="Times New Roman" w:cs="Times New Roman"/>
          <w:sz w:val="20"/>
          <w:szCs w:val="20"/>
        </w:rPr>
        <w:t>, p: 0.991), with a digitisation error of 8.59% calculated.</w:t>
      </w:r>
    </w:p>
    <w:p w14:paraId="785DEB8C" w14:textId="46224395" w:rsidR="002C2319" w:rsidRPr="007436BD" w:rsidRDefault="002C2319" w:rsidP="00A33810">
      <w:pPr>
        <w:spacing w:line="360" w:lineRule="auto"/>
        <w:jc w:val="both"/>
        <w:rPr>
          <w:rFonts w:ascii="Times New Roman" w:hAnsi="Times New Roman" w:cs="Times New Roman"/>
          <w:i/>
          <w:iCs/>
          <w:sz w:val="20"/>
          <w:szCs w:val="20"/>
        </w:rPr>
      </w:pPr>
    </w:p>
    <w:p w14:paraId="2B87905C" w14:textId="3AE85C55" w:rsidR="002C2319" w:rsidRPr="007436BD" w:rsidRDefault="002C2319" w:rsidP="00A33810">
      <w:pPr>
        <w:spacing w:line="360" w:lineRule="auto"/>
        <w:jc w:val="both"/>
        <w:rPr>
          <w:rFonts w:ascii="Times New Roman" w:hAnsi="Times New Roman" w:cs="Times New Roman"/>
          <w:i/>
          <w:iCs/>
          <w:sz w:val="20"/>
          <w:szCs w:val="20"/>
        </w:rPr>
      </w:pPr>
      <w:r w:rsidRPr="007436BD">
        <w:rPr>
          <w:rFonts w:ascii="Times New Roman" w:hAnsi="Times New Roman" w:cs="Times New Roman"/>
          <w:i/>
          <w:iCs/>
          <w:sz w:val="20"/>
          <w:szCs w:val="20"/>
        </w:rPr>
        <w:t>Analytical and exploratory framework</w:t>
      </w:r>
    </w:p>
    <w:p w14:paraId="550FCA5A" w14:textId="0C057D2E" w:rsidR="004E03D8" w:rsidRPr="007436BD" w:rsidRDefault="00D32633" w:rsidP="000260B2">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 xml:space="preserve">To investigate </w:t>
      </w:r>
      <w:r w:rsidR="000260B2" w:rsidRPr="007436BD">
        <w:rPr>
          <w:rFonts w:ascii="Times New Roman" w:hAnsi="Times New Roman" w:cs="Times New Roman"/>
          <w:sz w:val="20"/>
          <w:szCs w:val="20"/>
        </w:rPr>
        <w:t>if different illustrators of differing technical knowledge produce different shapes</w:t>
      </w:r>
      <w:r w:rsidR="004E03D8" w:rsidRPr="007436BD">
        <w:rPr>
          <w:rFonts w:ascii="Times New Roman" w:hAnsi="Times New Roman" w:cs="Times New Roman"/>
          <w:sz w:val="20"/>
          <w:szCs w:val="20"/>
        </w:rPr>
        <w:t>,</w:t>
      </w:r>
      <w:r w:rsidR="000260B2" w:rsidRPr="007436BD">
        <w:rPr>
          <w:rFonts w:ascii="Times New Roman" w:hAnsi="Times New Roman" w:cs="Times New Roman"/>
          <w:sz w:val="20"/>
          <w:szCs w:val="20"/>
        </w:rPr>
        <w:t xml:space="preserve"> </w:t>
      </w:r>
      <w:bookmarkStart w:id="44" w:name="_Hlk23340741"/>
      <w:r w:rsidR="000260B2" w:rsidRPr="007436BD">
        <w:rPr>
          <w:rFonts w:ascii="Times New Roman" w:hAnsi="Times New Roman" w:cs="Times New Roman"/>
          <w:sz w:val="20"/>
          <w:szCs w:val="20"/>
        </w:rPr>
        <w:t xml:space="preserve">Procrustes coordinates for the three artefact classes were first obtained through the same procedure outline above: individual .tps files for each artefact class were normalised through a GPA prior </w:t>
      </w:r>
      <w:r w:rsidR="00FE57E1" w:rsidRPr="007436BD">
        <w:rPr>
          <w:rFonts w:ascii="Times New Roman" w:hAnsi="Times New Roman" w:cs="Times New Roman"/>
          <w:sz w:val="20"/>
          <w:szCs w:val="20"/>
        </w:rPr>
        <w:t xml:space="preserve">to </w:t>
      </w:r>
      <w:r w:rsidR="000260B2" w:rsidRPr="007436BD">
        <w:rPr>
          <w:rFonts w:ascii="Times New Roman" w:hAnsi="Times New Roman" w:cs="Times New Roman"/>
          <w:sz w:val="20"/>
          <w:szCs w:val="20"/>
        </w:rPr>
        <w:t xml:space="preserve">exploratory and analytical examination. </w:t>
      </w:r>
      <w:bookmarkEnd w:id="44"/>
      <w:r w:rsidR="000260B2" w:rsidRPr="007436BD">
        <w:rPr>
          <w:rFonts w:ascii="Times New Roman" w:hAnsi="Times New Roman" w:cs="Times New Roman"/>
          <w:sz w:val="20"/>
          <w:szCs w:val="20"/>
        </w:rPr>
        <w:t>Changes in artefact shape within each artefact class, and between the different technical skill levels</w:t>
      </w:r>
      <w:r w:rsidR="00FE57E1" w:rsidRPr="007436BD">
        <w:rPr>
          <w:rFonts w:ascii="Times New Roman" w:hAnsi="Times New Roman" w:cs="Times New Roman"/>
          <w:sz w:val="20"/>
          <w:szCs w:val="20"/>
        </w:rPr>
        <w:t>,</w:t>
      </w:r>
      <w:r w:rsidR="000260B2" w:rsidRPr="007436BD">
        <w:rPr>
          <w:rFonts w:ascii="Times New Roman" w:hAnsi="Times New Roman" w:cs="Times New Roman"/>
          <w:sz w:val="20"/>
          <w:szCs w:val="20"/>
        </w:rPr>
        <w:t xml:space="preserve"> were then investigated through </w:t>
      </w:r>
      <w:r w:rsidR="00FE57E1" w:rsidRPr="007436BD">
        <w:rPr>
          <w:rFonts w:ascii="Times New Roman" w:hAnsi="Times New Roman" w:cs="Times New Roman"/>
          <w:sz w:val="20"/>
          <w:szCs w:val="20"/>
        </w:rPr>
        <w:t xml:space="preserve">a </w:t>
      </w:r>
      <w:r w:rsidR="000260B2" w:rsidRPr="007436BD">
        <w:rPr>
          <w:rFonts w:ascii="Times New Roman" w:hAnsi="Times New Roman" w:cs="Times New Roman"/>
          <w:sz w:val="20"/>
          <w:szCs w:val="20"/>
        </w:rPr>
        <w:t>principal component analysis (PCA), with shape variance analysed through the first few principal components and the respective scree plot for each analysis.</w:t>
      </w:r>
      <w:r w:rsidR="004E03D8" w:rsidRPr="007436BD">
        <w:rPr>
          <w:rFonts w:ascii="Times New Roman" w:hAnsi="Times New Roman" w:cs="Times New Roman"/>
          <w:sz w:val="20"/>
          <w:szCs w:val="20"/>
        </w:rPr>
        <w:t xml:space="preserve"> Second, differences in illustrator skill were assessed through individual Procrustes ANOVAs for each artefact, allowing a detailed examination of where difference in skill level is best exemplified. Post-hoc testing through discriminant analyses, while problematic given issues of sample size </w:t>
      </w:r>
      <w:r w:rsidR="00DC4C69">
        <w:rPr>
          <w:rFonts w:ascii="Times New Roman" w:hAnsi="Times New Roman" w:cs="Times New Roman"/>
          <w:sz w:val="20"/>
          <w:szCs w:val="20"/>
        </w:rPr>
        <w:fldChar w:fldCharType="begin" w:fldLock="1"/>
      </w:r>
      <w:r w:rsidR="00DC4C69">
        <w:rPr>
          <w:rFonts w:ascii="Times New Roman" w:hAnsi="Times New Roman" w:cs="Times New Roman"/>
          <w:sz w:val="20"/>
          <w:szCs w:val="20"/>
        </w:rPr>
        <w:instrText>ADDIN CSL_CITATION {"citationItems":[{"id":"ITEM-1","itemData":{"DOI":"10.1016/j.jas.2011.06.028","ISBN":"0305-4403","ISSN":"10959238","PMID":"19368782","abstract":"The use of discriminant function analyses (DFA) in archaeological and related research is on the increase, however many of the assumptions of this method receive a mixed treatment in the literature. Statisticians frequently use complex statistical models to investigate analytical parameters, but such idealised datasets may be hard to relate to \"real-life\" examples and the literature difficult to assess. Using two faunal datasets that are more typical of archaeological and related research, one comprised of size-corrected linear measurements of bovid humeri and another of 3D geometric morphometric (GMM) shape data of African monkey skulls, and two simulated datasets, we illustrate some of the most important but often ignored issues of DFA. We specifically show why it is paramount to address \"over-fitting\" by cross-validation when applying this method and how the probability of correctly classifying cases by chance can be properly and explicitly taken into account. © 2011.","author":[{"dropping-particle":"","family":"Kovarovic","given":"Kris","non-dropping-particle":"","parse-names":false,"suffix":""},{"dropping-particle":"","family":"Aiello","given":"Leslie C.","non-dropping-particle":"","parse-names":false,"suffix":""},{"dropping-particle":"","family":"Cardini","given":"Andrea","non-dropping-particle":"","parse-names":false,"suffix":""},{"dropping-particle":"","family":"Lockwood","given":"Charles A.","non-dropping-particle":"","parse-names":false,"suffix":""}],"container-title":"Journal of Archaeological Science","id":"ITEM-1","issue":"11","issued":{"date-parts":[["2011"]]},"page":"3006-3018","title":"Discriminant function analyses in archaeology: Are classification rates too good to be true?","type":"article-journal","volume":"38"},"uris":["http://www.mendeley.com/documents/?uuid=39d793a4-71e7-45c3-b958-5e406e38d40e"]}],"mendeley":{"formattedCitation":"(Kovarovic et al. 2011)","plainTextFormattedCitation":"(Kovarovic et al. 2011)","previouslyFormattedCitation":"(Kovarovic et al. 2011)"},"properties":{"noteIndex":0},"schema":"https://github.com/citation-style-language/schema/raw/master/csl-citation.json"}</w:instrText>
      </w:r>
      <w:r w:rsidR="00DC4C69">
        <w:rPr>
          <w:rFonts w:ascii="Times New Roman" w:hAnsi="Times New Roman" w:cs="Times New Roman"/>
          <w:sz w:val="20"/>
          <w:szCs w:val="20"/>
        </w:rPr>
        <w:fldChar w:fldCharType="separate"/>
      </w:r>
      <w:r w:rsidR="00DC4C69" w:rsidRPr="00DC4C69">
        <w:rPr>
          <w:rFonts w:ascii="Times New Roman" w:hAnsi="Times New Roman" w:cs="Times New Roman"/>
          <w:noProof/>
          <w:sz w:val="20"/>
          <w:szCs w:val="20"/>
        </w:rPr>
        <w:t>(Kovarovic et al. 2011)</w:t>
      </w:r>
      <w:r w:rsidR="00DC4C69">
        <w:rPr>
          <w:rFonts w:ascii="Times New Roman" w:hAnsi="Times New Roman" w:cs="Times New Roman"/>
          <w:sz w:val="20"/>
          <w:szCs w:val="20"/>
        </w:rPr>
        <w:fldChar w:fldCharType="end"/>
      </w:r>
      <w:r w:rsidR="004E03D8" w:rsidRPr="007436BD">
        <w:rPr>
          <w:rFonts w:ascii="Times New Roman" w:hAnsi="Times New Roman" w:cs="Times New Roman"/>
          <w:sz w:val="20"/>
          <w:szCs w:val="20"/>
        </w:rPr>
        <w:t>, provides an additional means of understanding whether illustrator skill levels can be separated, and was also employed. With issues in sample size</w:t>
      </w:r>
      <w:r w:rsidR="00FE57E1" w:rsidRPr="007436BD">
        <w:rPr>
          <w:rFonts w:ascii="Times New Roman" w:hAnsi="Times New Roman" w:cs="Times New Roman"/>
          <w:sz w:val="20"/>
          <w:szCs w:val="20"/>
        </w:rPr>
        <w:t>,</w:t>
      </w:r>
      <w:r w:rsidR="004E03D8" w:rsidRPr="007436BD">
        <w:rPr>
          <w:rFonts w:ascii="Times New Roman" w:hAnsi="Times New Roman" w:cs="Times New Roman"/>
          <w:sz w:val="20"/>
          <w:szCs w:val="20"/>
        </w:rPr>
        <w:t xml:space="preserve"> classification scores – sourced from discriminant analysis </w:t>
      </w:r>
      <w:r w:rsidR="002F635A">
        <w:rPr>
          <w:rFonts w:ascii="Times New Roman" w:hAnsi="Times New Roman" w:cs="Times New Roman"/>
          <w:sz w:val="20"/>
          <w:szCs w:val="20"/>
        </w:rPr>
        <w:t>–</w:t>
      </w:r>
      <w:r w:rsidR="004E03D8" w:rsidRPr="007436BD">
        <w:rPr>
          <w:rFonts w:ascii="Times New Roman" w:hAnsi="Times New Roman" w:cs="Times New Roman"/>
          <w:sz w:val="20"/>
          <w:szCs w:val="20"/>
        </w:rPr>
        <w:t xml:space="preserve"> are not explored here.</w:t>
      </w:r>
    </w:p>
    <w:p w14:paraId="5CF198DE" w14:textId="67311499" w:rsidR="00432CE8" w:rsidRDefault="004E03D8" w:rsidP="000260B2">
      <w:pPr>
        <w:spacing w:line="360" w:lineRule="auto"/>
        <w:jc w:val="both"/>
        <w:rPr>
          <w:ins w:id="45" w:author="Christian Hoggard" w:date="2019-11-01T15:54:00Z"/>
          <w:rFonts w:ascii="Times New Roman" w:hAnsi="Times New Roman" w:cs="Times New Roman"/>
          <w:sz w:val="20"/>
          <w:szCs w:val="20"/>
        </w:rPr>
      </w:pPr>
      <w:r w:rsidRPr="007436BD">
        <w:rPr>
          <w:rFonts w:ascii="Times New Roman" w:hAnsi="Times New Roman" w:cs="Times New Roman"/>
          <w:sz w:val="20"/>
          <w:szCs w:val="20"/>
        </w:rPr>
        <w:lastRenderedPageBreak/>
        <w:t>To investigate if different illustrators of differing technical knowledge produced different measurements, all metric data was first examined through bivariate analyses and an assessment of respective coefficient of variation (CV</w:t>
      </w:r>
      <w:r w:rsidR="002F635A">
        <w:rPr>
          <w:rFonts w:ascii="Times New Roman" w:hAnsi="Times New Roman" w:cs="Times New Roman"/>
          <w:sz w:val="20"/>
          <w:szCs w:val="20"/>
        </w:rPr>
        <w:t xml:space="preserve"> – see Eerkens and Lipo 2005</w:t>
      </w:r>
      <w:r w:rsidRPr="007436BD">
        <w:rPr>
          <w:rFonts w:ascii="Times New Roman" w:hAnsi="Times New Roman" w:cs="Times New Roman"/>
          <w:sz w:val="20"/>
          <w:szCs w:val="20"/>
        </w:rPr>
        <w:t>) values for each artefact measurement were explored. These are accompanied by the mean length and width values for each artefact and skill level to exemplify the degree of between-group differen</w:t>
      </w:r>
      <w:r w:rsidR="002F635A">
        <w:rPr>
          <w:rFonts w:ascii="Times New Roman" w:hAnsi="Times New Roman" w:cs="Times New Roman"/>
          <w:sz w:val="20"/>
          <w:szCs w:val="20"/>
        </w:rPr>
        <w:t>ce</w:t>
      </w:r>
      <w:r w:rsidRPr="007436BD">
        <w:rPr>
          <w:rFonts w:ascii="Times New Roman" w:hAnsi="Times New Roman" w:cs="Times New Roman"/>
          <w:sz w:val="20"/>
          <w:szCs w:val="20"/>
        </w:rPr>
        <w:t xml:space="preserve"> </w:t>
      </w:r>
      <w:r w:rsidR="00964FC4">
        <w:rPr>
          <w:rFonts w:ascii="Times New Roman" w:hAnsi="Times New Roman" w:cs="Times New Roman"/>
          <w:sz w:val="20"/>
          <w:szCs w:val="20"/>
        </w:rPr>
        <w:t>between</w:t>
      </w:r>
      <w:r w:rsidR="00964FC4" w:rsidRPr="007436BD">
        <w:rPr>
          <w:rFonts w:ascii="Times New Roman" w:hAnsi="Times New Roman" w:cs="Times New Roman"/>
          <w:sz w:val="20"/>
          <w:szCs w:val="20"/>
        </w:rPr>
        <w:t xml:space="preserve"> </w:t>
      </w:r>
      <w:r w:rsidRPr="007436BD">
        <w:rPr>
          <w:rFonts w:ascii="Times New Roman" w:hAnsi="Times New Roman" w:cs="Times New Roman"/>
          <w:sz w:val="20"/>
          <w:szCs w:val="20"/>
        </w:rPr>
        <w:t>each artefact. Normality testing (through a Shapiro-Wilk test) was then employed before multivariate testing</w:t>
      </w:r>
      <w:ins w:id="46" w:author="Christian Hoggard" w:date="2019-11-01T15:09:00Z">
        <w:r w:rsidR="007C4A69">
          <w:rPr>
            <w:rFonts w:ascii="Times New Roman" w:hAnsi="Times New Roman" w:cs="Times New Roman"/>
            <w:sz w:val="20"/>
            <w:szCs w:val="20"/>
          </w:rPr>
          <w:t xml:space="preserve"> through a MANOVA</w:t>
        </w:r>
      </w:ins>
      <w:r w:rsidRPr="007436BD">
        <w:rPr>
          <w:rFonts w:ascii="Times New Roman" w:hAnsi="Times New Roman" w:cs="Times New Roman"/>
          <w:sz w:val="20"/>
          <w:szCs w:val="20"/>
        </w:rPr>
        <w:t xml:space="preserve">. In instances where the null hypothesis </w:t>
      </w:r>
      <w:r w:rsidR="00FE57E1" w:rsidRPr="007436BD">
        <w:rPr>
          <w:rFonts w:ascii="Times New Roman" w:hAnsi="Times New Roman" w:cs="Times New Roman"/>
          <w:sz w:val="20"/>
          <w:szCs w:val="20"/>
        </w:rPr>
        <w:t xml:space="preserve">(where </w:t>
      </w:r>
      <w:r w:rsidRPr="007436BD">
        <w:rPr>
          <w:rFonts w:ascii="Times New Roman" w:hAnsi="Times New Roman" w:cs="Times New Roman"/>
          <w:sz w:val="20"/>
          <w:szCs w:val="20"/>
        </w:rPr>
        <w:t>the sample originates from a normally distributed population</w:t>
      </w:r>
      <w:r w:rsidR="00FE57E1" w:rsidRPr="007436BD">
        <w:rPr>
          <w:rFonts w:ascii="Times New Roman" w:hAnsi="Times New Roman" w:cs="Times New Roman"/>
          <w:sz w:val="20"/>
          <w:szCs w:val="20"/>
        </w:rPr>
        <w:t>)</w:t>
      </w:r>
      <w:r w:rsidRPr="007436BD">
        <w:rPr>
          <w:rFonts w:ascii="Times New Roman" w:hAnsi="Times New Roman" w:cs="Times New Roman"/>
          <w:sz w:val="20"/>
          <w:szCs w:val="20"/>
        </w:rPr>
        <w:t xml:space="preserve"> was rejected</w:t>
      </w:r>
      <w:r w:rsidR="00FE57E1" w:rsidRPr="007436BD">
        <w:rPr>
          <w:rFonts w:ascii="Times New Roman" w:hAnsi="Times New Roman" w:cs="Times New Roman"/>
          <w:sz w:val="20"/>
          <w:szCs w:val="20"/>
        </w:rPr>
        <w:t>,</w:t>
      </w:r>
      <w:r w:rsidRPr="007436BD">
        <w:rPr>
          <w:rFonts w:ascii="Times New Roman" w:hAnsi="Times New Roman" w:cs="Times New Roman"/>
          <w:sz w:val="20"/>
          <w:szCs w:val="20"/>
        </w:rPr>
        <w:t xml:space="preserve"> then a permutated MANOVA using distance matrices </w:t>
      </w:r>
      <w:r w:rsidR="00DC4C69">
        <w:rPr>
          <w:rFonts w:ascii="Times New Roman" w:hAnsi="Times New Roman" w:cs="Times New Roman"/>
          <w:sz w:val="20"/>
          <w:szCs w:val="20"/>
        </w:rPr>
        <w:fldChar w:fldCharType="begin" w:fldLock="1"/>
      </w:r>
      <w:r w:rsidR="00DC4C69">
        <w:rPr>
          <w:rFonts w:ascii="Times New Roman" w:hAnsi="Times New Roman" w:cs="Times New Roman"/>
          <w:sz w:val="20"/>
          <w:szCs w:val="20"/>
        </w:rPr>
        <w:instrText>ADDIN CSL_CITATION {"citationItems":[{"id":"ITEM-1","itemData":{"DOI":"10.1046/j.1442-9993.2001.01070.x","ISSN":"14429985","abstract":"Hypothesis-testing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Ecology","id":"ITEM-1","issue":"1","issued":{"date-parts":[["2001"]]},"page":"32-46","title":"A new method for non-parametric multivariate analysis of variance","type":"article-journal","volume":"26"},"uris":["http://www.mendeley.com/documents/?uuid=3b38692f-c277-4c97-ac76-15d8f7e2ad87"]}],"mendeley":{"formattedCitation":"(Anderson 2001)","plainTextFormattedCitation":"(Anderson 2001)","previouslyFormattedCitation":"(Anderson 2001)"},"properties":{"noteIndex":0},"schema":"https://github.com/citation-style-language/schema/raw/master/csl-citation.json"}</w:instrText>
      </w:r>
      <w:r w:rsidR="00DC4C69">
        <w:rPr>
          <w:rFonts w:ascii="Times New Roman" w:hAnsi="Times New Roman" w:cs="Times New Roman"/>
          <w:sz w:val="20"/>
          <w:szCs w:val="20"/>
        </w:rPr>
        <w:fldChar w:fldCharType="separate"/>
      </w:r>
      <w:r w:rsidR="00DC4C69" w:rsidRPr="00DC4C69">
        <w:rPr>
          <w:rFonts w:ascii="Times New Roman" w:hAnsi="Times New Roman" w:cs="Times New Roman"/>
          <w:noProof/>
          <w:sz w:val="20"/>
          <w:szCs w:val="20"/>
        </w:rPr>
        <w:t>(Anderson 2001)</w:t>
      </w:r>
      <w:r w:rsidR="00DC4C69">
        <w:rPr>
          <w:rFonts w:ascii="Times New Roman" w:hAnsi="Times New Roman" w:cs="Times New Roman"/>
          <w:sz w:val="20"/>
          <w:szCs w:val="20"/>
        </w:rPr>
        <w:fldChar w:fldCharType="end"/>
      </w:r>
      <w:r w:rsidRPr="007436BD">
        <w:rPr>
          <w:rFonts w:ascii="Times New Roman" w:hAnsi="Times New Roman" w:cs="Times New Roman"/>
          <w:sz w:val="20"/>
          <w:szCs w:val="20"/>
        </w:rPr>
        <w:t xml:space="preserve"> was employed</w:t>
      </w:r>
      <w:r w:rsidR="00964FC4">
        <w:rPr>
          <w:rFonts w:ascii="Times New Roman" w:hAnsi="Times New Roman" w:cs="Times New Roman"/>
          <w:sz w:val="20"/>
          <w:szCs w:val="20"/>
        </w:rPr>
        <w:t xml:space="preserve"> (Anderson 2001)</w:t>
      </w:r>
      <w:r w:rsidRPr="007436BD">
        <w:rPr>
          <w:rFonts w:ascii="Times New Roman" w:hAnsi="Times New Roman" w:cs="Times New Roman"/>
          <w:sz w:val="20"/>
          <w:szCs w:val="20"/>
        </w:rPr>
        <w:t>.</w:t>
      </w:r>
      <w:ins w:id="47" w:author="Christian Hoggard" w:date="2019-11-01T15:54:00Z">
        <w:r w:rsidR="0001579F">
          <w:rPr>
            <w:rFonts w:ascii="Times New Roman" w:hAnsi="Times New Roman" w:cs="Times New Roman"/>
            <w:sz w:val="20"/>
            <w:szCs w:val="20"/>
          </w:rPr>
          <w:t xml:space="preserve"> For a workflow of the analytical procedure</w:t>
        </w:r>
      </w:ins>
      <w:ins w:id="48" w:author="Christian Hoggard" w:date="2019-11-01T15:59:00Z">
        <w:r w:rsidR="0001579F">
          <w:rPr>
            <w:rFonts w:ascii="Times New Roman" w:hAnsi="Times New Roman" w:cs="Times New Roman"/>
            <w:sz w:val="20"/>
            <w:szCs w:val="20"/>
          </w:rPr>
          <w:t xml:space="preserve"> adopted in this article</w:t>
        </w:r>
      </w:ins>
      <w:ins w:id="49" w:author="Christian Hoggard" w:date="2019-11-01T15:54:00Z">
        <w:r w:rsidR="0001579F">
          <w:rPr>
            <w:rFonts w:ascii="Times New Roman" w:hAnsi="Times New Roman" w:cs="Times New Roman"/>
            <w:sz w:val="20"/>
            <w:szCs w:val="20"/>
          </w:rPr>
          <w:t xml:space="preserve"> please refer to Figure 4.</w:t>
        </w:r>
      </w:ins>
    </w:p>
    <w:p w14:paraId="1FCAF5C2" w14:textId="6910252F" w:rsidR="0001579F" w:rsidRDefault="0001579F" w:rsidP="000260B2">
      <w:pPr>
        <w:spacing w:line="360" w:lineRule="auto"/>
        <w:jc w:val="both"/>
        <w:rPr>
          <w:ins w:id="50" w:author="Christian Hoggard" w:date="2019-11-01T15:54:00Z"/>
          <w:rFonts w:ascii="Times New Roman" w:hAnsi="Times New Roman" w:cs="Times New Roman"/>
          <w:sz w:val="20"/>
          <w:szCs w:val="20"/>
        </w:rPr>
      </w:pPr>
    </w:p>
    <w:p w14:paraId="2B6F7250" w14:textId="4C842B50" w:rsidR="0001579F" w:rsidRDefault="0001579F" w:rsidP="000260B2">
      <w:pPr>
        <w:spacing w:line="360" w:lineRule="auto"/>
        <w:jc w:val="both"/>
        <w:rPr>
          <w:ins w:id="51" w:author="Christian Hoggard" w:date="2019-11-01T15:54:00Z"/>
          <w:rFonts w:ascii="Times New Roman" w:hAnsi="Times New Roman" w:cs="Times New Roman"/>
          <w:sz w:val="20"/>
          <w:szCs w:val="20"/>
        </w:rPr>
      </w:pPr>
      <w:ins w:id="52" w:author="Christian Hoggard" w:date="2019-11-01T15:54:00Z">
        <w:r>
          <w:rPr>
            <w:rFonts w:ascii="Times New Roman" w:hAnsi="Times New Roman" w:cs="Times New Roman"/>
            <w:sz w:val="20"/>
            <w:szCs w:val="20"/>
          </w:rPr>
          <w:t>Figure 4. Analytical workflow for this article. Orange: measures of inter-observer error</w:t>
        </w:r>
      </w:ins>
      <w:ins w:id="53" w:author="Christian Hoggard" w:date="2019-11-01T15:55:00Z">
        <w:r>
          <w:rPr>
            <w:rFonts w:ascii="Times New Roman" w:hAnsi="Times New Roman" w:cs="Times New Roman"/>
            <w:sz w:val="20"/>
            <w:szCs w:val="20"/>
          </w:rPr>
          <w:t>.</w:t>
        </w:r>
      </w:ins>
    </w:p>
    <w:p w14:paraId="497D5AC5" w14:textId="77777777" w:rsidR="0001579F" w:rsidRPr="007436BD" w:rsidRDefault="0001579F" w:rsidP="000260B2">
      <w:pPr>
        <w:spacing w:line="360" w:lineRule="auto"/>
        <w:jc w:val="both"/>
        <w:rPr>
          <w:rFonts w:ascii="Times New Roman" w:hAnsi="Times New Roman" w:cs="Times New Roman"/>
          <w:sz w:val="20"/>
          <w:szCs w:val="20"/>
        </w:rPr>
      </w:pPr>
    </w:p>
    <w:p w14:paraId="7F2B0A6F" w14:textId="10B4282B" w:rsidR="00D32633" w:rsidRPr="007436BD" w:rsidRDefault="00432CE8" w:rsidP="000260B2">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In all instances, a null hypothesis of same populations was assumed with an alpha level of 0.01 deemed appropriate</w:t>
      </w:r>
      <w:r w:rsidR="007C56AF">
        <w:rPr>
          <w:rFonts w:ascii="Times New Roman" w:hAnsi="Times New Roman" w:cs="Times New Roman"/>
          <w:sz w:val="20"/>
          <w:szCs w:val="20"/>
        </w:rPr>
        <w:t xml:space="preserve"> given the context of the experiment, dataset size </w:t>
      </w:r>
      <w:r w:rsidR="002C70FB">
        <w:rPr>
          <w:rFonts w:ascii="Times New Roman" w:hAnsi="Times New Roman" w:cs="Times New Roman"/>
          <w:sz w:val="20"/>
          <w:szCs w:val="20"/>
        </w:rPr>
        <w:t xml:space="preserve">and the sensitivity of the project’s aims (in detecting change in </w:t>
      </w:r>
      <w:r w:rsidR="007C56AF">
        <w:rPr>
          <w:rFonts w:ascii="Times New Roman" w:hAnsi="Times New Roman" w:cs="Times New Roman"/>
          <w:sz w:val="20"/>
          <w:szCs w:val="20"/>
        </w:rPr>
        <w:t xml:space="preserve">the </w:t>
      </w:r>
      <w:r w:rsidR="002C70FB">
        <w:rPr>
          <w:rFonts w:ascii="Times New Roman" w:hAnsi="Times New Roman" w:cs="Times New Roman"/>
          <w:sz w:val="20"/>
          <w:szCs w:val="20"/>
        </w:rPr>
        <w:t>artefact illustrations)</w:t>
      </w:r>
      <w:r w:rsidR="007C56AF">
        <w:rPr>
          <w:rFonts w:ascii="Times New Roman" w:hAnsi="Times New Roman" w:cs="Times New Roman"/>
          <w:sz w:val="20"/>
          <w:szCs w:val="20"/>
        </w:rPr>
        <w:t>; all significance values are never-the-less reported</w:t>
      </w:r>
      <w:r w:rsidR="00962714" w:rsidRPr="007436BD">
        <w:rPr>
          <w:rFonts w:ascii="Times New Roman" w:hAnsi="Times New Roman" w:cs="Times New Roman"/>
          <w:sz w:val="20"/>
          <w:szCs w:val="20"/>
        </w:rPr>
        <w:t xml:space="preserve">, with the </w:t>
      </w:r>
      <w:r w:rsidR="009A2A20" w:rsidRPr="007436BD">
        <w:rPr>
          <w:rFonts w:ascii="Times New Roman" w:hAnsi="Times New Roman" w:cs="Times New Roman"/>
          <w:sz w:val="20"/>
          <w:szCs w:val="20"/>
        </w:rPr>
        <w:t xml:space="preserve">analysis </w:t>
      </w:r>
      <w:r w:rsidR="00962714" w:rsidRPr="007436BD">
        <w:rPr>
          <w:rFonts w:ascii="Times New Roman" w:hAnsi="Times New Roman" w:cs="Times New Roman"/>
          <w:sz w:val="20"/>
          <w:szCs w:val="20"/>
        </w:rPr>
        <w:t xml:space="preserve">and framework designed to test the robustness of the produced significance or their lack of. In performing the above procedure, geomorph </w:t>
      </w:r>
      <w:r w:rsidR="00DC4C69">
        <w:rPr>
          <w:rFonts w:ascii="Times New Roman" w:hAnsi="Times New Roman" w:cs="Times New Roman"/>
          <w:sz w:val="20"/>
          <w:szCs w:val="20"/>
        </w:rPr>
        <w:fldChar w:fldCharType="begin" w:fldLock="1"/>
      </w:r>
      <w:r w:rsidR="00DC4C69">
        <w:rPr>
          <w:rFonts w:ascii="Times New Roman" w:hAnsi="Times New Roman" w:cs="Times New Roman"/>
          <w:sz w:val="20"/>
          <w:szCs w:val="20"/>
        </w:rPr>
        <w:instrText>ADDIN CSL_CITATION {"citationItems":[{"id":"ITEM-1","itemData":{"DOI":"10.1111/2041-210X.12035","ISBN":"2041210X","ISSN":"2041210X","PMID":"24890454","abstract":"1. Many ecological and evolutionary studies seek to explain patterns of shape variation and its covariationwith other variables. Geometric morphometrics is often used for this purpose, where a set of shape variables are obtained from landmark coordinates following a Procrustes superimposition. 2. We introduce geomorph: a software package for performing geometric morphometric shape analysis in the R statistical computing environment. 3. Geomorph provides routines for all stages of landmark-based geometric morphometric analyses in two and three-dimensions. It is an open source package to read,manipulate, and digitize landmark data, generate shape variables via Procrustes analysis for points, curves and surfaces, perform statistical analyses of shape variation and covariation, and to provide graphical depictions of shapes and patterns of shape variation. An important contribution of geomorph is the ability to perform Procrustes superimposition on landmark points, as well as semilandmarks from curves and surfaces. 4. Awide range of statisticalmethods germane to testing ecological and evolutionary hypotheses of shape varia- tion are provided. These include standard multivariate methods such as principal components analysis, and approaches for multivariate regression and group comparison.Methods for more specialized analyses, such as for assessing shape allometry, comparing shape trajectories, examining morphological integration, and for assessing phylogenetic signal, are also included. 5. Several functions are provided to graphically visualize results, including routines for examining variation in shape space, visualizing allometric trajectories, comparing specific shapes to one another and for plotting phylogenetic changes inmorphospace. 6. Finally, geomorph participates tomake available advanced geometricmorphometric analyses through the R statistical computing platform.","author":[{"dropping-particle":"","family":"Adams","given":"Dean C.","non-dropping-particle":"","parse-names":false,"suffix":""},{"dropping-particle":"","family":"Otárola-Castillo","given":"Erik","non-dropping-particle":"","parse-names":false,"suffix":""}],"container-title":"Methods in Ecology and Evolution","id":"ITEM-1","issue":"4","issued":{"date-parts":[["2013"]]},"page":"393-399","title":"Geomorph: An r package for the collection and analysis of geometric morphometric shape data","type":"article-journal","volume":"4"},"uris":["http://www.mendeley.com/documents/?uuid=f269bdef-5660-4764-9694-9da2a592b79a"]}],"mendeley":{"formattedCitation":"(Adams and Otárola-Castillo 2013)","plainTextFormattedCitation":"(Adams and Otárola-Castillo 2013)","previouslyFormattedCitation":"(Adams and Otárola-Castillo 2013)"},"properties":{"noteIndex":0},"schema":"https://github.com/citation-style-language/schema/raw/master/csl-citation.json"}</w:instrText>
      </w:r>
      <w:r w:rsidR="00DC4C69">
        <w:rPr>
          <w:rFonts w:ascii="Times New Roman" w:hAnsi="Times New Roman" w:cs="Times New Roman"/>
          <w:sz w:val="20"/>
          <w:szCs w:val="20"/>
        </w:rPr>
        <w:fldChar w:fldCharType="separate"/>
      </w:r>
      <w:r w:rsidR="00DC4C69" w:rsidRPr="00DC4C69">
        <w:rPr>
          <w:rFonts w:ascii="Times New Roman" w:hAnsi="Times New Roman" w:cs="Times New Roman"/>
          <w:noProof/>
          <w:sz w:val="20"/>
          <w:szCs w:val="20"/>
        </w:rPr>
        <w:t>(Adams and Otárola-Castillo 2013)</w:t>
      </w:r>
      <w:r w:rsidR="00DC4C69">
        <w:rPr>
          <w:rFonts w:ascii="Times New Roman" w:hAnsi="Times New Roman" w:cs="Times New Roman"/>
          <w:sz w:val="20"/>
          <w:szCs w:val="20"/>
        </w:rPr>
        <w:fldChar w:fldCharType="end"/>
      </w:r>
      <w:r w:rsidR="00962714" w:rsidRPr="007436BD">
        <w:rPr>
          <w:rFonts w:ascii="Times New Roman" w:hAnsi="Times New Roman" w:cs="Times New Roman"/>
          <w:sz w:val="20"/>
          <w:szCs w:val="20"/>
        </w:rPr>
        <w:t xml:space="preserve">, MASS </w:t>
      </w:r>
      <w:r w:rsidR="00DC4C69">
        <w:rPr>
          <w:rFonts w:ascii="Times New Roman" w:hAnsi="Times New Roman" w:cs="Times New Roman"/>
          <w:sz w:val="20"/>
          <w:szCs w:val="20"/>
        </w:rPr>
        <w:fldChar w:fldCharType="begin" w:fldLock="1"/>
      </w:r>
      <w:r w:rsidR="00DC4C69">
        <w:rPr>
          <w:rFonts w:ascii="Times New Roman" w:hAnsi="Times New Roman" w:cs="Times New Roman"/>
          <w:sz w:val="20"/>
          <w:szCs w:val="20"/>
        </w:rPr>
        <w:instrText>ADDIN CSL_CITATION {"citationItems":[{"id":"ITEM-1","itemData":{"DOI":"10.1007/978-0-387-21706-2","ISBN":"978-1-4419-3008-8","abstract":"... Long 1997; Venables and Ripley 1997), and negative binomial (Long 1997; Venables and Ripley 1997). All three of these regression models are parametric ...","author":[{"dropping-particle":"","family":"Venables","given":"W. N.","non-dropping-particle":"","parse-names":false,"suffix":""},{"dropping-particle":"","family":"Ripley","given":"B. D.","non-dropping-particle":"","parse-names":false,"suffix":""}],"id":"ITEM-1","issued":{"date-parts":[["2002"]]},"title":"Modern Applied Statistics with S","type":"article-journal"},"uris":["http://www.mendeley.com/documents/?uuid=d658ba74-eb10-4b11-8126-859c624150c6"]}],"mendeley":{"formattedCitation":"(Venables and Ripley 2002)","plainTextFormattedCitation":"(Venables and Ripley 2002)","previouslyFormattedCitation":"(Venables and Ripley 2002)"},"properties":{"noteIndex":0},"schema":"https://github.com/citation-style-language/schema/raw/master/csl-citation.json"}</w:instrText>
      </w:r>
      <w:r w:rsidR="00DC4C69">
        <w:rPr>
          <w:rFonts w:ascii="Times New Roman" w:hAnsi="Times New Roman" w:cs="Times New Roman"/>
          <w:sz w:val="20"/>
          <w:szCs w:val="20"/>
        </w:rPr>
        <w:fldChar w:fldCharType="separate"/>
      </w:r>
      <w:r w:rsidR="00DC4C69" w:rsidRPr="00DC4C69">
        <w:rPr>
          <w:rFonts w:ascii="Times New Roman" w:hAnsi="Times New Roman" w:cs="Times New Roman"/>
          <w:noProof/>
          <w:sz w:val="20"/>
          <w:szCs w:val="20"/>
        </w:rPr>
        <w:t>(Venables and Ripley 2002)</w:t>
      </w:r>
      <w:r w:rsidR="00DC4C69">
        <w:rPr>
          <w:rFonts w:ascii="Times New Roman" w:hAnsi="Times New Roman" w:cs="Times New Roman"/>
          <w:sz w:val="20"/>
          <w:szCs w:val="20"/>
        </w:rPr>
        <w:fldChar w:fldCharType="end"/>
      </w:r>
      <w:r w:rsidR="00962714" w:rsidRPr="007436BD">
        <w:rPr>
          <w:rFonts w:ascii="Times New Roman" w:hAnsi="Times New Roman" w:cs="Times New Roman"/>
          <w:sz w:val="20"/>
          <w:szCs w:val="20"/>
        </w:rPr>
        <w:t xml:space="preserve">, psych </w:t>
      </w:r>
      <w:r w:rsidR="00DC4C69">
        <w:rPr>
          <w:rFonts w:ascii="Times New Roman" w:hAnsi="Times New Roman" w:cs="Times New Roman"/>
          <w:sz w:val="20"/>
          <w:szCs w:val="20"/>
        </w:rPr>
        <w:fldChar w:fldCharType="begin" w:fldLock="1"/>
      </w:r>
      <w:r w:rsidR="00DC4C69">
        <w:rPr>
          <w:rFonts w:ascii="Times New Roman" w:hAnsi="Times New Roman" w:cs="Times New Roman"/>
          <w:sz w:val="20"/>
          <w:szCs w:val="20"/>
        </w:rPr>
        <w:instrText>ADDIN CSL_CITATION {"citationItems":[{"id":"ITEM-1","itemData":{"abstract":"Description A number of routines for personality, psychometrics and experimental psychology. Functions are primarily for scale construction using factor analysis, cluster analysis and reliability analysis, although others provide basic descriptive statistics. Functions for ...","author":[{"dropping-particle":"","family":"William","given":"Revelle","non-dropping-particle":"","parse-names":false,"suffix":""}],"container-title":"October","id":"ITEM-1","issued":{"date-parts":[["2017"]]},"title":"psych: Procedures for personality and psychological research (R package)","type":"article-journal"},"uris":["http://www.mendeley.com/documents/?uuid=b717efd5-6d72-4f55-9e9a-6102e63a4561"]}],"mendeley":{"formattedCitation":"(William 2017)","manualFormatting":"(Revelle 2017)","plainTextFormattedCitation":"(William 2017)","previouslyFormattedCitation":"(William 2017)"},"properties":{"noteIndex":0},"schema":"https://github.com/citation-style-language/schema/raw/master/csl-citation.json"}</w:instrText>
      </w:r>
      <w:r w:rsidR="00DC4C69">
        <w:rPr>
          <w:rFonts w:ascii="Times New Roman" w:hAnsi="Times New Roman" w:cs="Times New Roman"/>
          <w:sz w:val="20"/>
          <w:szCs w:val="20"/>
        </w:rPr>
        <w:fldChar w:fldCharType="separate"/>
      </w:r>
      <w:r w:rsidR="00DC4C69" w:rsidRPr="00DC4C69">
        <w:rPr>
          <w:rFonts w:ascii="Times New Roman" w:hAnsi="Times New Roman" w:cs="Times New Roman"/>
          <w:noProof/>
          <w:sz w:val="20"/>
          <w:szCs w:val="20"/>
        </w:rPr>
        <w:t>(</w:t>
      </w:r>
      <w:r w:rsidR="00DC4C69">
        <w:rPr>
          <w:rFonts w:ascii="Times New Roman" w:hAnsi="Times New Roman" w:cs="Times New Roman"/>
          <w:noProof/>
          <w:sz w:val="20"/>
          <w:szCs w:val="20"/>
        </w:rPr>
        <w:t>Revelle</w:t>
      </w:r>
      <w:r w:rsidR="00DC4C69" w:rsidRPr="00DC4C69">
        <w:rPr>
          <w:rFonts w:ascii="Times New Roman" w:hAnsi="Times New Roman" w:cs="Times New Roman"/>
          <w:noProof/>
          <w:sz w:val="20"/>
          <w:szCs w:val="20"/>
        </w:rPr>
        <w:t xml:space="preserve"> 2017)</w:t>
      </w:r>
      <w:r w:rsidR="00DC4C69">
        <w:rPr>
          <w:rFonts w:ascii="Times New Roman" w:hAnsi="Times New Roman" w:cs="Times New Roman"/>
          <w:sz w:val="20"/>
          <w:szCs w:val="20"/>
        </w:rPr>
        <w:fldChar w:fldCharType="end"/>
      </w:r>
      <w:r w:rsidR="00962714" w:rsidRPr="007436BD">
        <w:rPr>
          <w:rFonts w:ascii="Times New Roman" w:hAnsi="Times New Roman" w:cs="Times New Roman"/>
          <w:sz w:val="20"/>
          <w:szCs w:val="20"/>
        </w:rPr>
        <w:t xml:space="preserve">, tidyverse </w:t>
      </w:r>
      <w:r w:rsidR="00DC4C69">
        <w:rPr>
          <w:rFonts w:ascii="Times New Roman" w:hAnsi="Times New Roman" w:cs="Times New Roman"/>
          <w:sz w:val="20"/>
          <w:szCs w:val="20"/>
        </w:rPr>
        <w:fldChar w:fldCharType="begin" w:fldLock="1"/>
      </w:r>
      <w:r w:rsidR="00DC4C69">
        <w:rPr>
          <w:rFonts w:ascii="Times New Roman" w:hAnsi="Times New Roman" w:cs="Times New Roman"/>
          <w:sz w:val="20"/>
          <w:szCs w:val="20"/>
        </w:rPr>
        <w:instrText>ADDIN CSL_CITATION {"citationItems":[{"id":"ITEM-1","itemData":{"abstract":"The 'tidyverse' is a set of packages that work in harmony because they share common data representations and 'API' design. This package is designed to make it easy to install and load multiple 'tidyverse' packages in a single step. Learn more about the 'tidyverse' at &lt;https://github.com/hadley/tidyverse&gt;.","author":[{"dropping-particle":"","family":"Wickham","given":"Hadley","non-dropping-particle":"","parse-names":false,"suffix":""}],"container-title":"R package version 1.0.0","id":"ITEM-1","issued":{"date-parts":[["2016"]]},"title":"tidyverse: Easily Install and Load 'Tidyverse' Packages.","type":"report"},"uris":["http://www.mendeley.com/documents/?uuid=de9da69b-dbec-44e2-80de-cf51fe08189b"]}],"mendeley":{"formattedCitation":"(Wickham 2016)","plainTextFormattedCitation":"(Wickham 2016)","previouslyFormattedCitation":"(Wickham 2016)"},"properties":{"noteIndex":0},"schema":"https://github.com/citation-style-language/schema/raw/master/csl-citation.json"}</w:instrText>
      </w:r>
      <w:r w:rsidR="00DC4C69">
        <w:rPr>
          <w:rFonts w:ascii="Times New Roman" w:hAnsi="Times New Roman" w:cs="Times New Roman"/>
          <w:sz w:val="20"/>
          <w:szCs w:val="20"/>
        </w:rPr>
        <w:fldChar w:fldCharType="separate"/>
      </w:r>
      <w:r w:rsidR="00DC4C69" w:rsidRPr="00DC4C69">
        <w:rPr>
          <w:rFonts w:ascii="Times New Roman" w:hAnsi="Times New Roman" w:cs="Times New Roman"/>
          <w:noProof/>
          <w:sz w:val="20"/>
          <w:szCs w:val="20"/>
        </w:rPr>
        <w:t>(Wickham 2016)</w:t>
      </w:r>
      <w:r w:rsidR="00DC4C69">
        <w:rPr>
          <w:rFonts w:ascii="Times New Roman" w:hAnsi="Times New Roman" w:cs="Times New Roman"/>
          <w:sz w:val="20"/>
          <w:szCs w:val="20"/>
        </w:rPr>
        <w:fldChar w:fldCharType="end"/>
      </w:r>
      <w:r w:rsidR="00962714" w:rsidRPr="007436BD">
        <w:rPr>
          <w:rFonts w:ascii="Times New Roman" w:hAnsi="Times New Roman" w:cs="Times New Roman"/>
          <w:sz w:val="20"/>
          <w:szCs w:val="20"/>
        </w:rPr>
        <w:t xml:space="preserve"> and vegan </w:t>
      </w:r>
      <w:r w:rsidR="00DC4C69">
        <w:rPr>
          <w:rFonts w:ascii="Times New Roman" w:hAnsi="Times New Roman" w:cs="Times New Roman"/>
          <w:sz w:val="20"/>
          <w:szCs w:val="20"/>
        </w:rPr>
        <w:fldChar w:fldCharType="begin" w:fldLock="1"/>
      </w:r>
      <w:r w:rsidR="00DC4C69">
        <w:rPr>
          <w:rFonts w:ascii="Times New Roman" w:hAnsi="Times New Roman" w:cs="Times New Roman"/>
          <w:sz w:val="20"/>
          <w:szCs w:val="20"/>
        </w:rPr>
        <w:instrText>ADDIN CSL_CITATION {"citationItems":[{"id":"ITEM-1","itemData":{"abstract":"Id: diversity-vegan.Rnw 2807 2013-12-05 11:50:52Z jarioksa processed with vegan 2.0-10 in R Under development (unstable) (2013-12-11 r64449) on December 12, 2013 Abstract This document explains diversity related methods in vegan. The methods are briefly described, and the equations used them are given often in more detail than in their help pages. The methods dis-cussed include common diversity indices and rar-efaction, families of diversity indices, species abun-dance models, species accumulation models and beta diversity, extrapolated richness and probabil-ity of being a member of the species pool. The document is still incomplete and does not cover all diversity methods in vegan.","author":[{"dropping-particle":"","family":"Oksanen","given":"Jari","non-dropping-particle":"","parse-names":false,"suffix":""}],"container-title":"R Package Version 2.4-4","id":"ITEM-1","issued":{"date-parts":[["2017"]]},"title":"Vegan: ecological diversity","type":"article"},"uris":["http://www.mendeley.com/documents/?uuid=7c01ea3f-bc7a-401c-8006-8a29b0b71944"]}],"mendeley":{"formattedCitation":"(Oksanen 2017)","plainTextFormattedCitation":"(Oksanen 2017)","previouslyFormattedCitation":"(Oksanen 2017)"},"properties":{"noteIndex":0},"schema":"https://github.com/citation-style-language/schema/raw/master/csl-citation.json"}</w:instrText>
      </w:r>
      <w:r w:rsidR="00DC4C69">
        <w:rPr>
          <w:rFonts w:ascii="Times New Roman" w:hAnsi="Times New Roman" w:cs="Times New Roman"/>
          <w:sz w:val="20"/>
          <w:szCs w:val="20"/>
        </w:rPr>
        <w:fldChar w:fldCharType="separate"/>
      </w:r>
      <w:r w:rsidR="00DC4C69" w:rsidRPr="00DC4C69">
        <w:rPr>
          <w:rFonts w:ascii="Times New Roman" w:hAnsi="Times New Roman" w:cs="Times New Roman"/>
          <w:noProof/>
          <w:sz w:val="20"/>
          <w:szCs w:val="20"/>
        </w:rPr>
        <w:t>(Oksanen 2017)</w:t>
      </w:r>
      <w:r w:rsidR="00DC4C69">
        <w:rPr>
          <w:rFonts w:ascii="Times New Roman" w:hAnsi="Times New Roman" w:cs="Times New Roman"/>
          <w:sz w:val="20"/>
          <w:szCs w:val="20"/>
        </w:rPr>
        <w:fldChar w:fldCharType="end"/>
      </w:r>
      <w:r w:rsidR="00962714" w:rsidRPr="007436BD">
        <w:rPr>
          <w:rFonts w:ascii="Times New Roman" w:hAnsi="Times New Roman" w:cs="Times New Roman"/>
          <w:sz w:val="20"/>
          <w:szCs w:val="20"/>
        </w:rPr>
        <w:t xml:space="preserve"> packages in the R Environment </w:t>
      </w:r>
      <w:r w:rsidR="00DC4C69">
        <w:rPr>
          <w:rFonts w:ascii="Times New Roman" w:hAnsi="Times New Roman" w:cs="Times New Roman"/>
          <w:sz w:val="20"/>
          <w:szCs w:val="20"/>
        </w:rPr>
        <w:fldChar w:fldCharType="begin" w:fldLock="1"/>
      </w:r>
      <w:r w:rsidR="00DC4C69">
        <w:rPr>
          <w:rFonts w:ascii="Times New Roman" w:hAnsi="Times New Roman" w:cs="Times New Roman"/>
          <w:sz w:val="20"/>
          <w:szCs w:val="20"/>
        </w:rPr>
        <w:instrText>ADDIN CSL_CITATION {"citationItems":[{"id":"ITEM-1","itemData":{"DOI":"http://www.R-project.org","ISBN":"3_900051_00_3","ISSN":"3-900051-07-0","abstract":"R Development Core Team (2011). R: A language and environment for statistical computing . R Foundation for Statistical Computing , Vienna, Austria. ISBN 3-900051-07-0, URL http://www.R-project.org/. ... The impact of open source software on the strategic choices ... \\n","author":[{"dropping-particle":"","family":"R Development Core Team","given":"","non-dropping-particle":"","parse-names":false,"suffix":""}],"container-title":"R: A Language and Environment for Statistical Computing","id":"ITEM-1","issued":{"date-parts":[["2011"]]},"page":"275-286","title":"R: A Language and Environment for Statistical Computing","type":"article","volume":"55"},"uris":["http://www.mendeley.com/documents/?uuid=1a2514e8-795c-40d2-8d64-315a03cf70b4"]}],"mendeley":{"formattedCitation":"(R Development Core Team 2011)","manualFormatting":"(R Development Core Team 2017)","plainTextFormattedCitation":"(R Development Core Team 2011)","previouslyFormattedCitation":"(R Development Core Team 2011)"},"properties":{"noteIndex":0},"schema":"https://github.com/citation-style-language/schema/raw/master/csl-citation.json"}</w:instrText>
      </w:r>
      <w:r w:rsidR="00DC4C69">
        <w:rPr>
          <w:rFonts w:ascii="Times New Roman" w:hAnsi="Times New Roman" w:cs="Times New Roman"/>
          <w:sz w:val="20"/>
          <w:szCs w:val="20"/>
        </w:rPr>
        <w:fldChar w:fldCharType="separate"/>
      </w:r>
      <w:r w:rsidR="00DC4C69" w:rsidRPr="00DC4C69">
        <w:rPr>
          <w:rFonts w:ascii="Times New Roman" w:hAnsi="Times New Roman" w:cs="Times New Roman"/>
          <w:noProof/>
          <w:sz w:val="20"/>
          <w:szCs w:val="20"/>
        </w:rPr>
        <w:t>(R Development Core Team 201</w:t>
      </w:r>
      <w:r w:rsidR="00DC4C69">
        <w:rPr>
          <w:rFonts w:ascii="Times New Roman" w:hAnsi="Times New Roman" w:cs="Times New Roman"/>
          <w:noProof/>
          <w:sz w:val="20"/>
          <w:szCs w:val="20"/>
        </w:rPr>
        <w:t>7</w:t>
      </w:r>
      <w:r w:rsidR="00DC4C69" w:rsidRPr="00DC4C69">
        <w:rPr>
          <w:rFonts w:ascii="Times New Roman" w:hAnsi="Times New Roman" w:cs="Times New Roman"/>
          <w:noProof/>
          <w:sz w:val="20"/>
          <w:szCs w:val="20"/>
        </w:rPr>
        <w:t>)</w:t>
      </w:r>
      <w:r w:rsidR="00DC4C69">
        <w:rPr>
          <w:rFonts w:ascii="Times New Roman" w:hAnsi="Times New Roman" w:cs="Times New Roman"/>
          <w:sz w:val="20"/>
          <w:szCs w:val="20"/>
        </w:rPr>
        <w:fldChar w:fldCharType="end"/>
      </w:r>
      <w:r w:rsidR="00962714" w:rsidRPr="007436BD">
        <w:rPr>
          <w:rFonts w:ascii="Times New Roman" w:hAnsi="Times New Roman" w:cs="Times New Roman"/>
          <w:sz w:val="20"/>
          <w:szCs w:val="20"/>
        </w:rPr>
        <w:t xml:space="preserve"> were used. A number of other dependent attached packages were also used: please refer to the R Script for further information. All data created and used throughout this experiment, and an R Markdown (with .html report) accompanies this article. Furthermore, all supplementary information can also be found on the Open Science Framework (OSF): </w:t>
      </w:r>
      <w:hyperlink r:id="rId10" w:history="1">
        <w:r w:rsidR="00962714" w:rsidRPr="007436BD">
          <w:rPr>
            <w:rStyle w:val="Hyperlink"/>
            <w:rFonts w:ascii="Times New Roman" w:hAnsi="Times New Roman" w:cs="Times New Roman"/>
            <w:sz w:val="20"/>
            <w:szCs w:val="20"/>
          </w:rPr>
          <w:t>https://osf.io/xtghn/</w:t>
        </w:r>
      </w:hyperlink>
      <w:r w:rsidR="00962714" w:rsidRPr="007436BD">
        <w:rPr>
          <w:rFonts w:ascii="Times New Roman" w:hAnsi="Times New Roman" w:cs="Times New Roman"/>
          <w:sz w:val="20"/>
          <w:szCs w:val="20"/>
        </w:rPr>
        <w:t xml:space="preserve">. </w:t>
      </w:r>
    </w:p>
    <w:p w14:paraId="6F671055" w14:textId="5FEA740E" w:rsidR="00962714" w:rsidRPr="007436BD" w:rsidRDefault="00962714" w:rsidP="000260B2">
      <w:pPr>
        <w:spacing w:line="360" w:lineRule="auto"/>
        <w:jc w:val="both"/>
        <w:rPr>
          <w:rFonts w:ascii="Times New Roman" w:hAnsi="Times New Roman" w:cs="Times New Roman"/>
          <w:sz w:val="20"/>
          <w:szCs w:val="20"/>
        </w:rPr>
      </w:pPr>
    </w:p>
    <w:p w14:paraId="40731B92" w14:textId="47775977" w:rsidR="00962714" w:rsidRPr="007436BD" w:rsidRDefault="00962714" w:rsidP="000260B2">
      <w:pPr>
        <w:spacing w:line="360" w:lineRule="auto"/>
        <w:jc w:val="both"/>
        <w:rPr>
          <w:rFonts w:ascii="Times New Roman" w:hAnsi="Times New Roman" w:cs="Times New Roman"/>
          <w:b/>
          <w:bCs/>
          <w:sz w:val="20"/>
          <w:szCs w:val="20"/>
        </w:rPr>
      </w:pPr>
      <w:r w:rsidRPr="007436BD">
        <w:rPr>
          <w:rFonts w:ascii="Times New Roman" w:hAnsi="Times New Roman" w:cs="Times New Roman"/>
          <w:b/>
          <w:bCs/>
          <w:sz w:val="20"/>
          <w:szCs w:val="20"/>
        </w:rPr>
        <w:t>Analysis</w:t>
      </w:r>
    </w:p>
    <w:p w14:paraId="48B00365" w14:textId="754070E7" w:rsidR="00962714" w:rsidRPr="007436BD" w:rsidRDefault="00736206" w:rsidP="000260B2">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 xml:space="preserve">In all three PCA bivariate graphs (Figures </w:t>
      </w:r>
      <w:ins w:id="54" w:author="Christian Hoggard" w:date="2019-11-01T15:59:00Z">
        <w:r w:rsidR="0001579F">
          <w:rPr>
            <w:rFonts w:ascii="Times New Roman" w:hAnsi="Times New Roman" w:cs="Times New Roman"/>
            <w:sz w:val="20"/>
            <w:szCs w:val="20"/>
          </w:rPr>
          <w:t>5</w:t>
        </w:r>
      </w:ins>
      <w:del w:id="55" w:author="Christian Hoggard" w:date="2019-11-01T15:59:00Z">
        <w:r w:rsidRPr="007436BD" w:rsidDel="0001579F">
          <w:rPr>
            <w:rFonts w:ascii="Times New Roman" w:hAnsi="Times New Roman" w:cs="Times New Roman"/>
            <w:sz w:val="20"/>
            <w:szCs w:val="20"/>
          </w:rPr>
          <w:delText>4</w:delText>
        </w:r>
      </w:del>
      <w:r w:rsidRPr="007436BD">
        <w:rPr>
          <w:rFonts w:ascii="Times New Roman" w:hAnsi="Times New Roman" w:cs="Times New Roman"/>
          <w:sz w:val="20"/>
          <w:szCs w:val="20"/>
        </w:rPr>
        <w:t>-</w:t>
      </w:r>
      <w:ins w:id="56" w:author="Christian Hoggard" w:date="2019-11-01T15:59:00Z">
        <w:r w:rsidR="0001579F">
          <w:rPr>
            <w:rFonts w:ascii="Times New Roman" w:hAnsi="Times New Roman" w:cs="Times New Roman"/>
            <w:sz w:val="20"/>
            <w:szCs w:val="20"/>
          </w:rPr>
          <w:t>7</w:t>
        </w:r>
      </w:ins>
      <w:del w:id="57" w:author="Christian Hoggard" w:date="2019-11-01T15:59:00Z">
        <w:r w:rsidRPr="007436BD" w:rsidDel="0001579F">
          <w:rPr>
            <w:rFonts w:ascii="Times New Roman" w:hAnsi="Times New Roman" w:cs="Times New Roman"/>
            <w:sz w:val="20"/>
            <w:szCs w:val="20"/>
          </w:rPr>
          <w:delText>6</w:delText>
        </w:r>
      </w:del>
      <w:r w:rsidRPr="007436BD">
        <w:rPr>
          <w:rFonts w:ascii="Times New Roman" w:hAnsi="Times New Roman" w:cs="Times New Roman"/>
          <w:sz w:val="20"/>
          <w:szCs w:val="20"/>
        </w:rPr>
        <w:t>), greater than 70% cumulative shape variance can be accounted for in the first two principal components, with elongated, tanged and handaxe artefact classes account</w:t>
      </w:r>
      <w:r w:rsidR="00FE57E1" w:rsidRPr="007436BD">
        <w:rPr>
          <w:rFonts w:ascii="Times New Roman" w:hAnsi="Times New Roman" w:cs="Times New Roman"/>
          <w:sz w:val="20"/>
          <w:szCs w:val="20"/>
        </w:rPr>
        <w:t>ing</w:t>
      </w:r>
      <w:r w:rsidRPr="007436BD">
        <w:rPr>
          <w:rFonts w:ascii="Times New Roman" w:hAnsi="Times New Roman" w:cs="Times New Roman"/>
          <w:sz w:val="20"/>
          <w:szCs w:val="20"/>
        </w:rPr>
        <w:t xml:space="preserve"> for 70.1%, 84.7% and 91.8% cumulative shape variance respectively. In all three instances, the five different artefacts for each class appear distinguishable within the first two principal components, irrespective of technical illustrative skill or method.</w:t>
      </w:r>
      <w:r w:rsidR="00113A35" w:rsidRPr="007436BD">
        <w:rPr>
          <w:rFonts w:ascii="Times New Roman" w:hAnsi="Times New Roman" w:cs="Times New Roman"/>
          <w:sz w:val="20"/>
          <w:szCs w:val="20"/>
        </w:rPr>
        <w:t xml:space="preserve"> Within the first two principal components</w:t>
      </w:r>
      <w:r w:rsidR="00FE57E1" w:rsidRPr="007436BD">
        <w:rPr>
          <w:rFonts w:ascii="Times New Roman" w:hAnsi="Times New Roman" w:cs="Times New Roman"/>
          <w:sz w:val="20"/>
          <w:szCs w:val="20"/>
        </w:rPr>
        <w:t>,</w:t>
      </w:r>
      <w:r w:rsidR="00242E06" w:rsidRPr="007436BD">
        <w:rPr>
          <w:rFonts w:ascii="Times New Roman" w:hAnsi="Times New Roman" w:cs="Times New Roman"/>
          <w:sz w:val="20"/>
          <w:szCs w:val="20"/>
        </w:rPr>
        <w:t xml:space="preserve"> variation among the novice and intermediate illustrators are </w:t>
      </w:r>
      <w:r w:rsidR="009A2A20" w:rsidRPr="007436BD">
        <w:rPr>
          <w:rFonts w:ascii="Times New Roman" w:hAnsi="Times New Roman" w:cs="Times New Roman"/>
          <w:sz w:val="20"/>
          <w:szCs w:val="20"/>
        </w:rPr>
        <w:t>demonstrated</w:t>
      </w:r>
      <w:r w:rsidR="00242E06" w:rsidRPr="007436BD">
        <w:rPr>
          <w:rFonts w:ascii="Times New Roman" w:hAnsi="Times New Roman" w:cs="Times New Roman"/>
          <w:sz w:val="20"/>
          <w:szCs w:val="20"/>
        </w:rPr>
        <w:t xml:space="preserve">, and in </w:t>
      </w:r>
      <w:r w:rsidR="002F635A">
        <w:rPr>
          <w:rFonts w:ascii="Times New Roman" w:hAnsi="Times New Roman" w:cs="Times New Roman"/>
          <w:sz w:val="20"/>
          <w:szCs w:val="20"/>
        </w:rPr>
        <w:t>the</w:t>
      </w:r>
      <w:r w:rsidR="00242E06" w:rsidRPr="007436BD">
        <w:rPr>
          <w:rFonts w:ascii="Times New Roman" w:hAnsi="Times New Roman" w:cs="Times New Roman"/>
          <w:sz w:val="20"/>
          <w:szCs w:val="20"/>
        </w:rPr>
        <w:t xml:space="preserve"> </w:t>
      </w:r>
      <w:r w:rsidR="00FE57E1" w:rsidRPr="007436BD">
        <w:rPr>
          <w:rFonts w:ascii="Times New Roman" w:hAnsi="Times New Roman" w:cs="Times New Roman"/>
          <w:sz w:val="20"/>
          <w:szCs w:val="20"/>
        </w:rPr>
        <w:t>majority</w:t>
      </w:r>
      <w:r w:rsidR="00242E06" w:rsidRPr="007436BD">
        <w:rPr>
          <w:rFonts w:ascii="Times New Roman" w:hAnsi="Times New Roman" w:cs="Times New Roman"/>
          <w:sz w:val="20"/>
          <w:szCs w:val="20"/>
        </w:rPr>
        <w:t xml:space="preserve"> of instances the professional and photograph shapes closely align.</w:t>
      </w:r>
      <w:r w:rsidR="00F672B1" w:rsidRPr="007436BD">
        <w:rPr>
          <w:rFonts w:ascii="Times New Roman" w:hAnsi="Times New Roman" w:cs="Times New Roman"/>
          <w:sz w:val="20"/>
          <w:szCs w:val="20"/>
        </w:rPr>
        <w:t xml:space="preserve"> With respect to within-group variation, among the scatterplots, a greater degree of clustering (suggestive of lower within-group variance) can be observed for tanged point forms, with observable or looser clustering (suggestive of higher within-group variance) for elongated and handaxe forms. While elongated and tanged artefacts are spatially exclusive among the first two principal components, several handaxes (artefacts 1 and 2, and 4 and 5) overlap due to novice illustrations, an important point noted in the discussion.</w:t>
      </w:r>
    </w:p>
    <w:p w14:paraId="7B1DE573" w14:textId="44F87645" w:rsidR="00F672B1" w:rsidRPr="007436BD" w:rsidRDefault="00F672B1" w:rsidP="000260B2">
      <w:pPr>
        <w:spacing w:line="360" w:lineRule="auto"/>
        <w:jc w:val="both"/>
        <w:rPr>
          <w:rFonts w:ascii="Times New Roman" w:hAnsi="Times New Roman" w:cs="Times New Roman"/>
          <w:sz w:val="20"/>
          <w:szCs w:val="20"/>
        </w:rPr>
      </w:pPr>
    </w:p>
    <w:p w14:paraId="0ADE1AE6" w14:textId="44383BFD" w:rsidR="00F672B1" w:rsidRPr="007436BD" w:rsidRDefault="00F672B1" w:rsidP="000260B2">
      <w:pPr>
        <w:spacing w:line="360" w:lineRule="auto"/>
        <w:jc w:val="both"/>
        <w:rPr>
          <w:rFonts w:ascii="Times New Roman" w:hAnsi="Times New Roman" w:cs="Times New Roman"/>
          <w:sz w:val="20"/>
          <w:szCs w:val="20"/>
        </w:rPr>
      </w:pPr>
      <w:r w:rsidRPr="007436BD">
        <w:rPr>
          <w:rFonts w:ascii="Times New Roman" w:hAnsi="Times New Roman" w:cs="Times New Roman"/>
          <w:b/>
          <w:bCs/>
          <w:sz w:val="20"/>
          <w:szCs w:val="20"/>
        </w:rPr>
        <w:lastRenderedPageBreak/>
        <w:t xml:space="preserve">Fig </w:t>
      </w:r>
      <w:ins w:id="58" w:author="Christian Hoggard" w:date="2019-11-01T15:59:00Z">
        <w:r w:rsidR="0001579F">
          <w:rPr>
            <w:rFonts w:ascii="Times New Roman" w:hAnsi="Times New Roman" w:cs="Times New Roman"/>
            <w:b/>
            <w:bCs/>
            <w:sz w:val="20"/>
            <w:szCs w:val="20"/>
          </w:rPr>
          <w:t>5</w:t>
        </w:r>
      </w:ins>
      <w:del w:id="59" w:author="Christian Hoggard" w:date="2019-11-01T15:59:00Z">
        <w:r w:rsidRPr="007436BD" w:rsidDel="0001579F">
          <w:rPr>
            <w:rFonts w:ascii="Times New Roman" w:hAnsi="Times New Roman" w:cs="Times New Roman"/>
            <w:b/>
            <w:bCs/>
            <w:sz w:val="20"/>
            <w:szCs w:val="20"/>
          </w:rPr>
          <w:delText>4</w:delText>
        </w:r>
      </w:del>
      <w:r w:rsidRPr="007436BD">
        <w:rPr>
          <w:rFonts w:ascii="Times New Roman" w:hAnsi="Times New Roman" w:cs="Times New Roman"/>
          <w:sz w:val="20"/>
          <w:szCs w:val="20"/>
        </w:rPr>
        <w:t xml:space="preserve"> PCA axes 1 and 2 for elongated artefacts (totalling 70.1% shape variance). For individual XY shape transformations please refer to the R Script</w:t>
      </w:r>
    </w:p>
    <w:p w14:paraId="05545CE9" w14:textId="107CF72B" w:rsidR="00F672B1" w:rsidRPr="007436BD" w:rsidRDefault="00F672B1" w:rsidP="000260B2">
      <w:pPr>
        <w:spacing w:line="360" w:lineRule="auto"/>
        <w:jc w:val="both"/>
        <w:rPr>
          <w:rFonts w:ascii="Times New Roman" w:hAnsi="Times New Roman" w:cs="Times New Roman"/>
          <w:sz w:val="20"/>
          <w:szCs w:val="20"/>
        </w:rPr>
      </w:pPr>
    </w:p>
    <w:p w14:paraId="4504BBE0" w14:textId="3C622C4E" w:rsidR="00F672B1" w:rsidRPr="007436BD" w:rsidRDefault="00F672B1" w:rsidP="00F672B1">
      <w:pPr>
        <w:spacing w:line="360" w:lineRule="auto"/>
        <w:jc w:val="both"/>
        <w:rPr>
          <w:rFonts w:ascii="Times New Roman" w:hAnsi="Times New Roman" w:cs="Times New Roman"/>
          <w:sz w:val="20"/>
          <w:szCs w:val="20"/>
        </w:rPr>
      </w:pPr>
      <w:r w:rsidRPr="007436BD">
        <w:rPr>
          <w:rFonts w:ascii="Times New Roman" w:hAnsi="Times New Roman" w:cs="Times New Roman"/>
          <w:b/>
          <w:bCs/>
          <w:sz w:val="20"/>
          <w:szCs w:val="20"/>
        </w:rPr>
        <w:t xml:space="preserve">Fig </w:t>
      </w:r>
      <w:ins w:id="60" w:author="Christian Hoggard" w:date="2019-11-01T15:59:00Z">
        <w:r w:rsidR="0001579F">
          <w:rPr>
            <w:rFonts w:ascii="Times New Roman" w:hAnsi="Times New Roman" w:cs="Times New Roman"/>
            <w:b/>
            <w:bCs/>
            <w:sz w:val="20"/>
            <w:szCs w:val="20"/>
          </w:rPr>
          <w:t>6</w:t>
        </w:r>
      </w:ins>
      <w:del w:id="61" w:author="Christian Hoggard" w:date="2019-11-01T15:59:00Z">
        <w:r w:rsidRPr="007436BD" w:rsidDel="0001579F">
          <w:rPr>
            <w:rFonts w:ascii="Times New Roman" w:hAnsi="Times New Roman" w:cs="Times New Roman"/>
            <w:b/>
            <w:bCs/>
            <w:sz w:val="20"/>
            <w:szCs w:val="20"/>
          </w:rPr>
          <w:delText>5</w:delText>
        </w:r>
      </w:del>
      <w:r w:rsidRPr="007436BD">
        <w:rPr>
          <w:rFonts w:ascii="Times New Roman" w:hAnsi="Times New Roman" w:cs="Times New Roman"/>
          <w:sz w:val="20"/>
          <w:szCs w:val="20"/>
        </w:rPr>
        <w:t xml:space="preserve"> PCA axes 1 and 2 for tanged artefacts (totalling 84.7% shape variance). For individual XY shape transformations please refer to the R Script</w:t>
      </w:r>
    </w:p>
    <w:p w14:paraId="68C83F72" w14:textId="6536E369" w:rsidR="00F672B1" w:rsidRPr="007436BD" w:rsidRDefault="00F672B1" w:rsidP="00F672B1">
      <w:pPr>
        <w:spacing w:line="360" w:lineRule="auto"/>
        <w:jc w:val="both"/>
        <w:rPr>
          <w:rFonts w:ascii="Times New Roman" w:hAnsi="Times New Roman" w:cs="Times New Roman"/>
          <w:sz w:val="20"/>
          <w:szCs w:val="20"/>
        </w:rPr>
      </w:pPr>
    </w:p>
    <w:p w14:paraId="0F9557E0" w14:textId="1D4A8C8C" w:rsidR="00F672B1" w:rsidRPr="007436BD" w:rsidRDefault="00F672B1" w:rsidP="00F672B1">
      <w:pPr>
        <w:spacing w:line="360" w:lineRule="auto"/>
        <w:jc w:val="both"/>
        <w:rPr>
          <w:rFonts w:ascii="Times New Roman" w:hAnsi="Times New Roman" w:cs="Times New Roman"/>
          <w:sz w:val="20"/>
          <w:szCs w:val="20"/>
        </w:rPr>
      </w:pPr>
      <w:r w:rsidRPr="007436BD">
        <w:rPr>
          <w:rFonts w:ascii="Times New Roman" w:hAnsi="Times New Roman" w:cs="Times New Roman"/>
          <w:b/>
          <w:bCs/>
          <w:sz w:val="20"/>
          <w:szCs w:val="20"/>
        </w:rPr>
        <w:t xml:space="preserve">Fig </w:t>
      </w:r>
      <w:ins w:id="62" w:author="Christian Hoggard" w:date="2019-11-01T15:59:00Z">
        <w:r w:rsidR="0001579F">
          <w:rPr>
            <w:rFonts w:ascii="Times New Roman" w:hAnsi="Times New Roman" w:cs="Times New Roman"/>
            <w:b/>
            <w:bCs/>
            <w:sz w:val="20"/>
            <w:szCs w:val="20"/>
          </w:rPr>
          <w:t>7</w:t>
        </w:r>
      </w:ins>
      <w:del w:id="63" w:author="Christian Hoggard" w:date="2019-11-01T15:59:00Z">
        <w:r w:rsidRPr="007436BD" w:rsidDel="0001579F">
          <w:rPr>
            <w:rFonts w:ascii="Times New Roman" w:hAnsi="Times New Roman" w:cs="Times New Roman"/>
            <w:b/>
            <w:bCs/>
            <w:sz w:val="20"/>
            <w:szCs w:val="20"/>
          </w:rPr>
          <w:delText>6</w:delText>
        </w:r>
      </w:del>
      <w:r w:rsidRPr="007436BD">
        <w:rPr>
          <w:rFonts w:ascii="Times New Roman" w:hAnsi="Times New Roman" w:cs="Times New Roman"/>
          <w:sz w:val="20"/>
          <w:szCs w:val="20"/>
        </w:rPr>
        <w:t xml:space="preserve"> PCA axes 1 and 2 for handaxe artefacts (totalling 91.8% shape variance). For individual XY shape transformations please refer to the R Script</w:t>
      </w:r>
    </w:p>
    <w:p w14:paraId="05BF1BAC" w14:textId="232D8F2F" w:rsidR="00F672B1" w:rsidRPr="007436BD" w:rsidRDefault="00F672B1" w:rsidP="00F672B1">
      <w:pPr>
        <w:spacing w:line="360" w:lineRule="auto"/>
        <w:jc w:val="both"/>
        <w:rPr>
          <w:rFonts w:ascii="Times New Roman" w:hAnsi="Times New Roman" w:cs="Times New Roman"/>
          <w:sz w:val="20"/>
          <w:szCs w:val="20"/>
        </w:rPr>
      </w:pPr>
    </w:p>
    <w:p w14:paraId="25DACDBA" w14:textId="4FFE9307" w:rsidR="009C38C5" w:rsidRPr="007436BD" w:rsidRDefault="009C38C5" w:rsidP="00F672B1">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 xml:space="preserve">Post-hoc testing through </w:t>
      </w:r>
      <w:r w:rsidR="00290332" w:rsidRPr="007436BD">
        <w:rPr>
          <w:rFonts w:ascii="Times New Roman" w:hAnsi="Times New Roman" w:cs="Times New Roman"/>
          <w:sz w:val="20"/>
          <w:szCs w:val="20"/>
        </w:rPr>
        <w:t xml:space="preserve">individual </w:t>
      </w:r>
      <w:r w:rsidRPr="007436BD">
        <w:rPr>
          <w:rFonts w:ascii="Times New Roman" w:hAnsi="Times New Roman" w:cs="Times New Roman"/>
          <w:sz w:val="20"/>
          <w:szCs w:val="20"/>
        </w:rPr>
        <w:t xml:space="preserve">discriminant analyses </w:t>
      </w:r>
      <w:r w:rsidR="00290332" w:rsidRPr="007436BD">
        <w:rPr>
          <w:rFonts w:ascii="Times New Roman" w:hAnsi="Times New Roman" w:cs="Times New Roman"/>
          <w:sz w:val="20"/>
          <w:szCs w:val="20"/>
        </w:rPr>
        <w:t>for</w:t>
      </w:r>
      <w:r w:rsidRPr="007436BD">
        <w:rPr>
          <w:rFonts w:ascii="Times New Roman" w:hAnsi="Times New Roman" w:cs="Times New Roman"/>
          <w:sz w:val="20"/>
          <w:szCs w:val="20"/>
        </w:rPr>
        <w:t xml:space="preserve"> each artefact (summarised in Figure </w:t>
      </w:r>
      <w:ins w:id="64" w:author="Christian Hoggard" w:date="2019-11-01T15:59:00Z">
        <w:r w:rsidR="0001579F">
          <w:rPr>
            <w:rFonts w:ascii="Times New Roman" w:hAnsi="Times New Roman" w:cs="Times New Roman"/>
            <w:sz w:val="20"/>
            <w:szCs w:val="20"/>
          </w:rPr>
          <w:t>8</w:t>
        </w:r>
      </w:ins>
      <w:del w:id="65" w:author="Christian Hoggard" w:date="2019-11-01T15:59:00Z">
        <w:r w:rsidRPr="007436BD" w:rsidDel="0001579F">
          <w:rPr>
            <w:rFonts w:ascii="Times New Roman" w:hAnsi="Times New Roman" w:cs="Times New Roman"/>
            <w:sz w:val="20"/>
            <w:szCs w:val="20"/>
          </w:rPr>
          <w:delText>7</w:delText>
        </w:r>
      </w:del>
      <w:r w:rsidRPr="007436BD">
        <w:rPr>
          <w:rFonts w:ascii="Times New Roman" w:hAnsi="Times New Roman" w:cs="Times New Roman"/>
          <w:sz w:val="20"/>
          <w:szCs w:val="20"/>
        </w:rPr>
        <w:t>) reveal how in the majority of instances (n = 10) photographs cannot be differentiated from illustrations drawn by novice illustrators among the first two discriminant axes</w:t>
      </w:r>
      <w:r w:rsidR="00F35FB5" w:rsidRPr="007436BD">
        <w:rPr>
          <w:rFonts w:ascii="Times New Roman" w:hAnsi="Times New Roman" w:cs="Times New Roman"/>
          <w:sz w:val="20"/>
          <w:szCs w:val="20"/>
        </w:rPr>
        <w:t>.</w:t>
      </w:r>
      <w:r w:rsidR="00474288">
        <w:rPr>
          <w:rFonts w:ascii="Times New Roman" w:hAnsi="Times New Roman" w:cs="Times New Roman"/>
          <w:sz w:val="20"/>
          <w:szCs w:val="20"/>
        </w:rPr>
        <w:t xml:space="preserve"> Discriminant analyses demonstrate close alignment between professional and photograph artefact shapes, in addition to minor clustering between novice and intermediate illustrations. </w:t>
      </w:r>
      <w:r w:rsidR="00942A41" w:rsidRPr="007436BD">
        <w:rPr>
          <w:rFonts w:ascii="Times New Roman" w:hAnsi="Times New Roman" w:cs="Times New Roman"/>
          <w:sz w:val="20"/>
          <w:szCs w:val="20"/>
        </w:rPr>
        <w:t>For further details on the discriminant analysis</w:t>
      </w:r>
      <w:r w:rsidR="00FE57E1" w:rsidRPr="007436BD">
        <w:rPr>
          <w:rFonts w:ascii="Times New Roman" w:hAnsi="Times New Roman" w:cs="Times New Roman"/>
          <w:sz w:val="20"/>
          <w:szCs w:val="20"/>
        </w:rPr>
        <w:t>,</w:t>
      </w:r>
      <w:r w:rsidR="00942A41" w:rsidRPr="007436BD">
        <w:rPr>
          <w:rFonts w:ascii="Times New Roman" w:hAnsi="Times New Roman" w:cs="Times New Roman"/>
          <w:sz w:val="20"/>
          <w:szCs w:val="20"/>
        </w:rPr>
        <w:t xml:space="preserve"> please refer to the R Script</w:t>
      </w:r>
    </w:p>
    <w:p w14:paraId="1E701407" w14:textId="4CBD212A" w:rsidR="00942A41" w:rsidRPr="007436BD" w:rsidRDefault="00942A41" w:rsidP="00F672B1">
      <w:pPr>
        <w:spacing w:line="360" w:lineRule="auto"/>
        <w:jc w:val="both"/>
        <w:rPr>
          <w:rFonts w:ascii="Times New Roman" w:hAnsi="Times New Roman" w:cs="Times New Roman"/>
          <w:sz w:val="20"/>
          <w:szCs w:val="20"/>
        </w:rPr>
      </w:pPr>
    </w:p>
    <w:p w14:paraId="0EAE332F" w14:textId="745B47E9" w:rsidR="00942A41" w:rsidRPr="007436BD" w:rsidRDefault="00942A41" w:rsidP="00F672B1">
      <w:pPr>
        <w:spacing w:line="360" w:lineRule="auto"/>
        <w:jc w:val="both"/>
        <w:rPr>
          <w:rFonts w:ascii="Times New Roman" w:hAnsi="Times New Roman" w:cs="Times New Roman"/>
          <w:sz w:val="20"/>
          <w:szCs w:val="20"/>
        </w:rPr>
      </w:pPr>
      <w:r w:rsidRPr="007436BD">
        <w:rPr>
          <w:rFonts w:ascii="Times New Roman" w:hAnsi="Times New Roman" w:cs="Times New Roman"/>
          <w:b/>
          <w:bCs/>
          <w:sz w:val="20"/>
          <w:szCs w:val="20"/>
        </w:rPr>
        <w:t xml:space="preserve">Fig </w:t>
      </w:r>
      <w:ins w:id="66" w:author="Christian Hoggard" w:date="2019-11-01T15:59:00Z">
        <w:r w:rsidR="0001579F">
          <w:rPr>
            <w:rFonts w:ascii="Times New Roman" w:hAnsi="Times New Roman" w:cs="Times New Roman"/>
            <w:b/>
            <w:bCs/>
            <w:sz w:val="20"/>
            <w:szCs w:val="20"/>
          </w:rPr>
          <w:t>8</w:t>
        </w:r>
      </w:ins>
      <w:del w:id="67" w:author="Christian Hoggard" w:date="2019-11-01T15:59:00Z">
        <w:r w:rsidRPr="007436BD" w:rsidDel="0001579F">
          <w:rPr>
            <w:rFonts w:ascii="Times New Roman" w:hAnsi="Times New Roman" w:cs="Times New Roman"/>
            <w:b/>
            <w:bCs/>
            <w:sz w:val="20"/>
            <w:szCs w:val="20"/>
          </w:rPr>
          <w:delText>7</w:delText>
        </w:r>
      </w:del>
      <w:r w:rsidRPr="007436BD">
        <w:rPr>
          <w:rFonts w:ascii="Times New Roman" w:hAnsi="Times New Roman" w:cs="Times New Roman"/>
          <w:sz w:val="20"/>
          <w:szCs w:val="20"/>
        </w:rPr>
        <w:t xml:space="preserve"> Discriminant analysis for individual artefacts according to illustration skill. Each class represented in this graph is in artefact order. Square: novice; triangle: intermediate; circle: professional; cross: photograph</w:t>
      </w:r>
    </w:p>
    <w:p w14:paraId="5355E68C" w14:textId="217A73A2" w:rsidR="00942A41" w:rsidRPr="007436BD" w:rsidRDefault="00942A41" w:rsidP="00F672B1">
      <w:pPr>
        <w:spacing w:line="360" w:lineRule="auto"/>
        <w:jc w:val="both"/>
        <w:rPr>
          <w:rFonts w:ascii="Times New Roman" w:hAnsi="Times New Roman" w:cs="Times New Roman"/>
          <w:sz w:val="20"/>
          <w:szCs w:val="20"/>
        </w:rPr>
      </w:pPr>
    </w:p>
    <w:p w14:paraId="71B2E178" w14:textId="00F8310F" w:rsidR="00942A41" w:rsidRPr="007436BD" w:rsidRDefault="00942A41" w:rsidP="00F672B1">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Procrustes ANOVAs (with residual randomisation) for individual artefacts (Table 1) demonstrate that no statistical significance (to the proposed 0.01 alpha level) exists for observed shapes of differing individual artefacts recorded, and thus the null hypothesis of no difference in technical illustrative skill has to be accepted. This supports the above exploratory ordination methods and post-hoc testing</w:t>
      </w:r>
      <w:r w:rsidR="002F635A">
        <w:rPr>
          <w:rFonts w:ascii="Times New Roman" w:hAnsi="Times New Roman" w:cs="Times New Roman"/>
          <w:sz w:val="20"/>
          <w:szCs w:val="20"/>
        </w:rPr>
        <w:t>.</w:t>
      </w:r>
    </w:p>
    <w:p w14:paraId="7AE23B85" w14:textId="5412592C" w:rsidR="00942A41" w:rsidRPr="007436BD" w:rsidRDefault="00942A41" w:rsidP="00F672B1">
      <w:pPr>
        <w:spacing w:line="360" w:lineRule="auto"/>
        <w:jc w:val="both"/>
        <w:rPr>
          <w:rFonts w:ascii="Times New Roman" w:hAnsi="Times New Roman" w:cs="Times New Roman"/>
          <w:sz w:val="20"/>
          <w:szCs w:val="20"/>
        </w:rPr>
      </w:pPr>
    </w:p>
    <w:p w14:paraId="5EF3D090" w14:textId="2B74D9B5" w:rsidR="00942A41" w:rsidRPr="007436BD" w:rsidRDefault="00942A41" w:rsidP="00F672B1">
      <w:pPr>
        <w:spacing w:line="360" w:lineRule="auto"/>
        <w:jc w:val="both"/>
        <w:rPr>
          <w:rFonts w:ascii="Times New Roman" w:hAnsi="Times New Roman" w:cs="Times New Roman"/>
          <w:sz w:val="20"/>
          <w:szCs w:val="20"/>
        </w:rPr>
      </w:pPr>
      <w:r w:rsidRPr="007436BD">
        <w:rPr>
          <w:rFonts w:ascii="Times New Roman" w:hAnsi="Times New Roman" w:cs="Times New Roman"/>
          <w:b/>
          <w:bCs/>
          <w:sz w:val="20"/>
          <w:szCs w:val="20"/>
        </w:rPr>
        <w:t>Tab 1</w:t>
      </w:r>
      <w:r w:rsidRPr="007436BD">
        <w:rPr>
          <w:rFonts w:ascii="Times New Roman" w:hAnsi="Times New Roman" w:cs="Times New Roman"/>
          <w:sz w:val="20"/>
          <w:szCs w:val="20"/>
        </w:rPr>
        <w:t xml:space="preserve"> Procrustes ANOVA </w:t>
      </w:r>
      <w:r w:rsidR="00DC4C69">
        <w:rPr>
          <w:rFonts w:ascii="Times New Roman" w:hAnsi="Times New Roman" w:cs="Times New Roman"/>
          <w:sz w:val="20"/>
          <w:szCs w:val="20"/>
        </w:rPr>
        <w:fldChar w:fldCharType="begin" w:fldLock="1"/>
      </w:r>
      <w:r w:rsidR="00DC4C69">
        <w:rPr>
          <w:rFonts w:ascii="Times New Roman" w:hAnsi="Times New Roman" w:cs="Times New Roman"/>
          <w:sz w:val="20"/>
          <w:szCs w:val="20"/>
        </w:rPr>
        <w:instrText>ADDIN CSL_CITATION {"citationItems":[{"id":"ITEM-1","itemData":{"DOI":"10.2307/2345744","ISBN":"00359246","ISSN":"00359246","PMID":"16585484","abstract":"Two geometrical figures, X and Y, in RK, each consisting of N landmark points, have the same shape if they differ by at most a rotation, a translation and isotropic scaling. This paper presents a model-based Procrustes approach to analysing sets of shapes. With few exceptions, the metric geometry of shape spaces is quite complicated. We develop a basic understanding through the familiar QR and singular value decompositions of multivariate analysis. The strategy underlying the use of Procrustes methods is to work directly with the N ? K co-ordinate matrix, while allowing for an arbitrary similarity transformation at all stages of model formulation, estimation and inference. A Gaussian model for landmark data is defined for a single population and generalized to two-sample, analysis-of-variance and regression models. Maximum likelihood estimation is by least squares superimposition of the figures; we describe generalizations of Procrustes techniques to allow non-isotropic errors at and between landmarks. Inference is based on an N ? K linear multivariate Procrustes statistic that, in a double-rotated co-ordinate system, is a simple but singular linear transformation of the errors at landmarks. However, the superimposition metric used for fitting, and the model metric, or covariance, used for testing, may not coincide. Estimates of means are consistent for many reasonable choices of superimposition metric. The estimates are efficient (maximum likelihood estimates) when the metrics coincide. F-ratio and Hotelling's T2-tests for shape differences in one- and two-sample data are derived from the distribution of the Procrustes statistic. The techniques are applied to the shapes associated with hydrocephaly and nutritional differences in young rats.","author":[{"dropping-particle":"","family":"Goodall","given":"Colin R","non-dropping-particle":"","parse-names":false,"suffix":""}],"container-title":"Journal of the Royal Statistical Society. Series B","id":"ITEM-1","issue":"2","issued":{"date-parts":[["1991"]]},"page":"285-339","title":"Procrustes Methods in the Statistical Analysis of Shape","type":"article-journal","volume":"53"},"uris":["http://www.mendeley.com/documents/?uuid=438946e5-7251-4000-9b99-af76bd9bf113"]}],"mendeley":{"formattedCitation":"(Goodall 1991)","plainTextFormattedCitation":"(Goodall 1991)","previouslyFormattedCitation":"(Goodall 1991)"},"properties":{"noteIndex":0},"schema":"https://github.com/citation-style-language/schema/raw/master/csl-citation.json"}</w:instrText>
      </w:r>
      <w:r w:rsidR="00DC4C69">
        <w:rPr>
          <w:rFonts w:ascii="Times New Roman" w:hAnsi="Times New Roman" w:cs="Times New Roman"/>
          <w:sz w:val="20"/>
          <w:szCs w:val="20"/>
        </w:rPr>
        <w:fldChar w:fldCharType="separate"/>
      </w:r>
      <w:r w:rsidR="00DC4C69" w:rsidRPr="00DC4C69">
        <w:rPr>
          <w:rFonts w:ascii="Times New Roman" w:hAnsi="Times New Roman" w:cs="Times New Roman"/>
          <w:noProof/>
          <w:sz w:val="20"/>
          <w:szCs w:val="20"/>
        </w:rPr>
        <w:t>(Goodall 1991)</w:t>
      </w:r>
      <w:r w:rsidR="00DC4C69">
        <w:rPr>
          <w:rFonts w:ascii="Times New Roman" w:hAnsi="Times New Roman" w:cs="Times New Roman"/>
          <w:sz w:val="20"/>
          <w:szCs w:val="20"/>
        </w:rPr>
        <w:fldChar w:fldCharType="end"/>
      </w:r>
      <w:r w:rsidRPr="007436BD">
        <w:rPr>
          <w:rFonts w:ascii="Times New Roman" w:hAnsi="Times New Roman" w:cs="Times New Roman"/>
          <w:sz w:val="20"/>
          <w:szCs w:val="20"/>
        </w:rPr>
        <w:t xml:space="preserve"> for illustrative technical skill and photographs for each artefact class. Residual randomisation method: ordinary least squares</w:t>
      </w:r>
      <w:r w:rsidR="00DA00BD">
        <w:rPr>
          <w:rFonts w:ascii="Times New Roman" w:hAnsi="Times New Roman" w:cs="Times New Roman"/>
          <w:sz w:val="20"/>
          <w:szCs w:val="20"/>
        </w:rPr>
        <w:t xml:space="preserve"> (OLS)</w:t>
      </w:r>
    </w:p>
    <w:p w14:paraId="5FA89E04" w14:textId="62C2F397" w:rsidR="00942A41" w:rsidRPr="007436BD" w:rsidRDefault="00942A41" w:rsidP="00F672B1">
      <w:pPr>
        <w:spacing w:line="360" w:lineRule="auto"/>
        <w:jc w:val="both"/>
        <w:rPr>
          <w:rFonts w:ascii="Times New Roman" w:hAnsi="Times New Roman" w:cs="Times New Roman"/>
          <w:sz w:val="20"/>
          <w:szCs w:val="20"/>
        </w:rPr>
      </w:pPr>
    </w:p>
    <w:p w14:paraId="6C07D686" w14:textId="6CE2A3B6" w:rsidR="00942A41" w:rsidRDefault="00DB657C" w:rsidP="00F672B1">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 xml:space="preserve">With regard to the calculated length and width measurements, bivariate analyses (Figure </w:t>
      </w:r>
      <w:ins w:id="68" w:author="Christian Hoggard" w:date="2019-11-01T16:00:00Z">
        <w:r w:rsidR="0001579F">
          <w:rPr>
            <w:rFonts w:ascii="Times New Roman" w:hAnsi="Times New Roman" w:cs="Times New Roman"/>
            <w:sz w:val="20"/>
            <w:szCs w:val="20"/>
          </w:rPr>
          <w:t>9</w:t>
        </w:r>
      </w:ins>
      <w:del w:id="69" w:author="Christian Hoggard" w:date="2019-11-01T16:00:00Z">
        <w:r w:rsidRPr="007436BD" w:rsidDel="0001579F">
          <w:rPr>
            <w:rFonts w:ascii="Times New Roman" w:hAnsi="Times New Roman" w:cs="Times New Roman"/>
            <w:sz w:val="20"/>
            <w:szCs w:val="20"/>
          </w:rPr>
          <w:delText>8</w:delText>
        </w:r>
      </w:del>
      <w:r w:rsidRPr="007436BD">
        <w:rPr>
          <w:rFonts w:ascii="Times New Roman" w:hAnsi="Times New Roman" w:cs="Times New Roman"/>
          <w:sz w:val="20"/>
          <w:szCs w:val="20"/>
        </w:rPr>
        <w:t>) highlight a similar pattern to the above GMM analyses, specifically: 1) observed clustering between the photograph and professional artefact measurements, 2) deviations in both the measurements of intermediate and novice illustrations when compared to photograph and professional illustrations, and 3) increased within-group variation for handaxe illustrations.</w:t>
      </w:r>
    </w:p>
    <w:p w14:paraId="646D4D3C" w14:textId="5038F2E1" w:rsidR="00341274" w:rsidRDefault="00341274" w:rsidP="00F672B1">
      <w:pPr>
        <w:spacing w:line="360" w:lineRule="auto"/>
        <w:jc w:val="both"/>
        <w:rPr>
          <w:rFonts w:ascii="Times New Roman" w:hAnsi="Times New Roman" w:cs="Times New Roman"/>
          <w:sz w:val="20"/>
          <w:szCs w:val="20"/>
        </w:rPr>
      </w:pPr>
    </w:p>
    <w:p w14:paraId="33CA73C9" w14:textId="4DAF76E0" w:rsidR="00341274" w:rsidRDefault="00341274" w:rsidP="00F672B1">
      <w:pPr>
        <w:spacing w:line="360" w:lineRule="auto"/>
        <w:jc w:val="both"/>
        <w:rPr>
          <w:rFonts w:ascii="Times New Roman" w:hAnsi="Times New Roman" w:cs="Times New Roman"/>
          <w:sz w:val="20"/>
          <w:szCs w:val="20"/>
        </w:rPr>
      </w:pPr>
      <w:r w:rsidRPr="004A479D">
        <w:rPr>
          <w:rFonts w:ascii="Times New Roman" w:hAnsi="Times New Roman" w:cs="Times New Roman"/>
          <w:b/>
          <w:bCs/>
          <w:sz w:val="20"/>
          <w:szCs w:val="20"/>
        </w:rPr>
        <w:lastRenderedPageBreak/>
        <w:t>Fi</w:t>
      </w:r>
      <w:r w:rsidR="00DA00BD">
        <w:rPr>
          <w:rFonts w:ascii="Times New Roman" w:hAnsi="Times New Roman" w:cs="Times New Roman"/>
          <w:b/>
          <w:bCs/>
          <w:sz w:val="20"/>
          <w:szCs w:val="20"/>
        </w:rPr>
        <w:t>g</w:t>
      </w:r>
      <w:r w:rsidRPr="004A479D">
        <w:rPr>
          <w:rFonts w:ascii="Times New Roman" w:hAnsi="Times New Roman" w:cs="Times New Roman"/>
          <w:b/>
          <w:bCs/>
          <w:sz w:val="20"/>
          <w:szCs w:val="20"/>
        </w:rPr>
        <w:t xml:space="preserve"> </w:t>
      </w:r>
      <w:ins w:id="70" w:author="Christian Hoggard" w:date="2019-11-01T16:00:00Z">
        <w:r w:rsidR="0001579F">
          <w:rPr>
            <w:rFonts w:ascii="Times New Roman" w:hAnsi="Times New Roman" w:cs="Times New Roman"/>
            <w:b/>
            <w:bCs/>
            <w:sz w:val="20"/>
            <w:szCs w:val="20"/>
          </w:rPr>
          <w:t>9</w:t>
        </w:r>
      </w:ins>
      <w:bookmarkStart w:id="71" w:name="_GoBack"/>
      <w:bookmarkEnd w:id="71"/>
      <w:del w:id="72" w:author="Christian Hoggard" w:date="2019-11-01T16:00:00Z">
        <w:r w:rsidRPr="004A479D" w:rsidDel="0001579F">
          <w:rPr>
            <w:rFonts w:ascii="Times New Roman" w:hAnsi="Times New Roman" w:cs="Times New Roman"/>
            <w:b/>
            <w:bCs/>
            <w:sz w:val="20"/>
            <w:szCs w:val="20"/>
          </w:rPr>
          <w:delText>8</w:delText>
        </w:r>
      </w:del>
      <w:r>
        <w:rPr>
          <w:rFonts w:ascii="Times New Roman" w:hAnsi="Times New Roman" w:cs="Times New Roman"/>
          <w:sz w:val="20"/>
          <w:szCs w:val="20"/>
        </w:rPr>
        <w:t xml:space="preserve"> Length and width bivariate graphics in millimetres (units not displayed) for elongated (</w:t>
      </w:r>
      <w:r w:rsidR="009D7EA6">
        <w:rPr>
          <w:rFonts w:ascii="Times New Roman" w:hAnsi="Times New Roman" w:cs="Times New Roman"/>
          <w:sz w:val="20"/>
          <w:szCs w:val="20"/>
        </w:rPr>
        <w:t>a</w:t>
      </w:r>
      <w:r>
        <w:rPr>
          <w:rFonts w:ascii="Times New Roman" w:hAnsi="Times New Roman" w:cs="Times New Roman"/>
          <w:sz w:val="20"/>
          <w:szCs w:val="20"/>
        </w:rPr>
        <w:t>), handaxe (</w:t>
      </w:r>
      <w:r w:rsidR="009D7EA6">
        <w:rPr>
          <w:rFonts w:ascii="Times New Roman" w:hAnsi="Times New Roman" w:cs="Times New Roman"/>
          <w:sz w:val="20"/>
          <w:szCs w:val="20"/>
        </w:rPr>
        <w:t>b</w:t>
      </w:r>
      <w:r>
        <w:rPr>
          <w:rFonts w:ascii="Times New Roman" w:hAnsi="Times New Roman" w:cs="Times New Roman"/>
          <w:sz w:val="20"/>
          <w:szCs w:val="20"/>
        </w:rPr>
        <w:t>) and tanged point (</w:t>
      </w:r>
      <w:r w:rsidR="009D7EA6">
        <w:rPr>
          <w:rFonts w:ascii="Times New Roman" w:hAnsi="Times New Roman" w:cs="Times New Roman"/>
          <w:sz w:val="20"/>
          <w:szCs w:val="20"/>
        </w:rPr>
        <w:t>c</w:t>
      </w:r>
      <w:r>
        <w:rPr>
          <w:rFonts w:ascii="Times New Roman" w:hAnsi="Times New Roman" w:cs="Times New Roman"/>
          <w:sz w:val="20"/>
          <w:szCs w:val="20"/>
        </w:rPr>
        <w:t>) artefact illustrations. Shapes correspond to illustration skill (</w:t>
      </w:r>
      <w:r w:rsidRPr="007436BD">
        <w:rPr>
          <w:rFonts w:ascii="Times New Roman" w:hAnsi="Times New Roman" w:cs="Times New Roman"/>
          <w:sz w:val="20"/>
          <w:szCs w:val="20"/>
        </w:rPr>
        <w:t>Square: novice; triangle: intermediate; circle: professional; cross: photograph</w:t>
      </w:r>
      <w:r>
        <w:rPr>
          <w:rFonts w:ascii="Times New Roman" w:hAnsi="Times New Roman" w:cs="Times New Roman"/>
          <w:sz w:val="20"/>
          <w:szCs w:val="20"/>
        </w:rPr>
        <w:t>)</w:t>
      </w:r>
    </w:p>
    <w:p w14:paraId="47DCD373" w14:textId="77777777" w:rsidR="00341274" w:rsidRPr="007436BD" w:rsidRDefault="00341274" w:rsidP="00F672B1">
      <w:pPr>
        <w:spacing w:line="360" w:lineRule="auto"/>
        <w:jc w:val="both"/>
        <w:rPr>
          <w:rFonts w:ascii="Times New Roman" w:hAnsi="Times New Roman" w:cs="Times New Roman"/>
          <w:sz w:val="20"/>
          <w:szCs w:val="20"/>
        </w:rPr>
      </w:pPr>
    </w:p>
    <w:p w14:paraId="3C16CCD4" w14:textId="1C9E1E31" w:rsidR="00DB657C" w:rsidRPr="007436BD" w:rsidRDefault="00DB657C" w:rsidP="00F672B1">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 xml:space="preserve">Further analysis through an assessment of central tendency (Table </w:t>
      </w:r>
      <w:r w:rsidR="003D537E" w:rsidRPr="007436BD">
        <w:rPr>
          <w:rFonts w:ascii="Times New Roman" w:hAnsi="Times New Roman" w:cs="Times New Roman"/>
          <w:sz w:val="20"/>
          <w:szCs w:val="20"/>
        </w:rPr>
        <w:t>2</w:t>
      </w:r>
      <w:r w:rsidRPr="007436BD">
        <w:rPr>
          <w:rFonts w:ascii="Times New Roman" w:hAnsi="Times New Roman" w:cs="Times New Roman"/>
          <w:sz w:val="20"/>
          <w:szCs w:val="20"/>
        </w:rPr>
        <w:t>) highlight that length and width measurements calculated from the professional illustrations generally mirror measurements extracted from photographs. For width measurements</w:t>
      </w:r>
      <w:r w:rsidR="00FE57E1" w:rsidRPr="007436BD">
        <w:rPr>
          <w:rFonts w:ascii="Times New Roman" w:hAnsi="Times New Roman" w:cs="Times New Roman"/>
          <w:sz w:val="20"/>
          <w:szCs w:val="20"/>
        </w:rPr>
        <w:t>,</w:t>
      </w:r>
      <w:r w:rsidRPr="007436BD">
        <w:rPr>
          <w:rFonts w:ascii="Times New Roman" w:hAnsi="Times New Roman" w:cs="Times New Roman"/>
          <w:sz w:val="20"/>
          <w:szCs w:val="20"/>
        </w:rPr>
        <w:t xml:space="preserve"> greater variation can be observed with seven of the 15 novice and intermediate sets of illustrations nearest to values calculated from the photographs. An examination of their dispersion, through an assessment of CV values, demonstrate</w:t>
      </w:r>
      <w:r w:rsidR="002F635A">
        <w:rPr>
          <w:rFonts w:ascii="Times New Roman" w:hAnsi="Times New Roman" w:cs="Times New Roman"/>
          <w:sz w:val="20"/>
          <w:szCs w:val="20"/>
        </w:rPr>
        <w:t>s</w:t>
      </w:r>
      <w:r w:rsidRPr="007436BD">
        <w:rPr>
          <w:rFonts w:ascii="Times New Roman" w:hAnsi="Times New Roman" w:cs="Times New Roman"/>
          <w:sz w:val="20"/>
          <w:szCs w:val="20"/>
        </w:rPr>
        <w:t xml:space="preserve"> a general trend in increasing standardisation with increasing skill level</w:t>
      </w:r>
      <w:r w:rsidR="00C16241" w:rsidRPr="007436BD">
        <w:rPr>
          <w:rFonts w:ascii="Times New Roman" w:hAnsi="Times New Roman" w:cs="Times New Roman"/>
          <w:sz w:val="20"/>
          <w:szCs w:val="20"/>
        </w:rPr>
        <w:t>,</w:t>
      </w:r>
      <w:r w:rsidRPr="007436BD">
        <w:rPr>
          <w:rFonts w:ascii="Times New Roman" w:hAnsi="Times New Roman" w:cs="Times New Roman"/>
          <w:sz w:val="20"/>
          <w:szCs w:val="20"/>
        </w:rPr>
        <w:t xml:space="preserve"> with novice illustrators on average producing a mean CV value of 1.8% for length measurements and 1.5% for intermediate illustrations. Greater variation, corresponding with the bivariate and central tendency analyses, is observed</w:t>
      </w:r>
      <w:r w:rsidR="00C16241" w:rsidRPr="007436BD">
        <w:rPr>
          <w:rFonts w:ascii="Times New Roman" w:hAnsi="Times New Roman" w:cs="Times New Roman"/>
          <w:sz w:val="20"/>
          <w:szCs w:val="20"/>
        </w:rPr>
        <w:t>;</w:t>
      </w:r>
      <w:r w:rsidRPr="007436BD">
        <w:rPr>
          <w:rFonts w:ascii="Times New Roman" w:hAnsi="Times New Roman" w:cs="Times New Roman"/>
          <w:sz w:val="20"/>
          <w:szCs w:val="20"/>
        </w:rPr>
        <w:t xml:space="preserve"> however</w:t>
      </w:r>
      <w:r w:rsidR="00C16241" w:rsidRPr="007436BD">
        <w:rPr>
          <w:rFonts w:ascii="Times New Roman" w:hAnsi="Times New Roman" w:cs="Times New Roman"/>
          <w:sz w:val="20"/>
          <w:szCs w:val="20"/>
        </w:rPr>
        <w:t>,</w:t>
      </w:r>
      <w:r w:rsidRPr="007436BD">
        <w:rPr>
          <w:rFonts w:ascii="Times New Roman" w:hAnsi="Times New Roman" w:cs="Times New Roman"/>
          <w:sz w:val="20"/>
          <w:szCs w:val="20"/>
        </w:rPr>
        <w:t xml:space="preserve"> increasing standardisation is again noted with a mean CV of 3.3% and 2.8% for novice and intermediate illustrators accordingly. </w:t>
      </w:r>
      <w:r w:rsidR="00370E6A">
        <w:rPr>
          <w:rFonts w:ascii="Times New Roman" w:hAnsi="Times New Roman" w:cs="Times New Roman"/>
          <w:sz w:val="20"/>
          <w:szCs w:val="20"/>
        </w:rPr>
        <w:t xml:space="preserve">It is possible that the drawing of larger artefacts is </w:t>
      </w:r>
      <w:r w:rsidR="00532A52">
        <w:rPr>
          <w:rFonts w:ascii="Times New Roman" w:hAnsi="Times New Roman" w:cs="Times New Roman"/>
          <w:sz w:val="20"/>
          <w:szCs w:val="20"/>
        </w:rPr>
        <w:t>prone to a greater degree of error</w:t>
      </w:r>
      <w:r w:rsidR="00370E6A">
        <w:rPr>
          <w:rFonts w:ascii="Times New Roman" w:hAnsi="Times New Roman" w:cs="Times New Roman"/>
          <w:sz w:val="20"/>
          <w:szCs w:val="20"/>
        </w:rPr>
        <w:t xml:space="preserve">, </w:t>
      </w:r>
      <w:r w:rsidR="00532A52">
        <w:rPr>
          <w:rFonts w:ascii="Times New Roman" w:hAnsi="Times New Roman" w:cs="Times New Roman"/>
          <w:sz w:val="20"/>
          <w:szCs w:val="20"/>
        </w:rPr>
        <w:t>however</w:t>
      </w:r>
      <w:r w:rsidR="00370E6A">
        <w:rPr>
          <w:rFonts w:ascii="Times New Roman" w:hAnsi="Times New Roman" w:cs="Times New Roman"/>
          <w:sz w:val="20"/>
          <w:szCs w:val="20"/>
        </w:rPr>
        <w:t xml:space="preserve"> </w:t>
      </w:r>
      <w:r w:rsidR="00370E6A" w:rsidRPr="007436BD">
        <w:rPr>
          <w:rFonts w:ascii="Times New Roman" w:hAnsi="Times New Roman" w:cs="Times New Roman"/>
          <w:sz w:val="20"/>
          <w:szCs w:val="20"/>
        </w:rPr>
        <w:t>post-hoc testing through regression analyses suggest</w:t>
      </w:r>
      <w:r w:rsidR="00370E6A">
        <w:rPr>
          <w:rFonts w:ascii="Times New Roman" w:hAnsi="Times New Roman" w:cs="Times New Roman"/>
          <w:sz w:val="20"/>
          <w:szCs w:val="20"/>
        </w:rPr>
        <w:t>s</w:t>
      </w:r>
      <w:r w:rsidR="00370E6A" w:rsidRPr="007436BD">
        <w:rPr>
          <w:rFonts w:ascii="Times New Roman" w:hAnsi="Times New Roman" w:cs="Times New Roman"/>
          <w:sz w:val="20"/>
          <w:szCs w:val="20"/>
        </w:rPr>
        <w:t xml:space="preserve"> no statistical relationship between size and standardisation (length permutated p: 0.741; width permutated p: 0.13</w:t>
      </w:r>
      <w:r w:rsidR="00532A52">
        <w:rPr>
          <w:rFonts w:ascii="Times New Roman" w:hAnsi="Times New Roman" w:cs="Times New Roman"/>
          <w:sz w:val="20"/>
          <w:szCs w:val="20"/>
        </w:rPr>
        <w:t>5</w:t>
      </w:r>
      <w:r w:rsidR="00370E6A" w:rsidRPr="007436BD">
        <w:rPr>
          <w:rFonts w:ascii="Times New Roman" w:hAnsi="Times New Roman" w:cs="Times New Roman"/>
          <w:sz w:val="20"/>
          <w:szCs w:val="20"/>
        </w:rPr>
        <w:t>).</w:t>
      </w:r>
      <w:r w:rsidR="00370E6A">
        <w:rPr>
          <w:rFonts w:ascii="Times New Roman" w:hAnsi="Times New Roman" w:cs="Times New Roman"/>
          <w:sz w:val="20"/>
          <w:szCs w:val="20"/>
        </w:rPr>
        <w:t xml:space="preserve"> Ever m</w:t>
      </w:r>
      <w:r w:rsidR="002F635A">
        <w:rPr>
          <w:rFonts w:ascii="Times New Roman" w:hAnsi="Times New Roman" w:cs="Times New Roman"/>
          <w:sz w:val="20"/>
          <w:szCs w:val="20"/>
        </w:rPr>
        <w:t>indful of the relatively low sample size</w:t>
      </w:r>
      <w:r w:rsidRPr="007436BD">
        <w:rPr>
          <w:rFonts w:ascii="Times New Roman" w:hAnsi="Times New Roman" w:cs="Times New Roman"/>
          <w:sz w:val="20"/>
          <w:szCs w:val="20"/>
        </w:rPr>
        <w:t>, the</w:t>
      </w:r>
      <w:r w:rsidR="002F635A">
        <w:rPr>
          <w:rFonts w:ascii="Times New Roman" w:hAnsi="Times New Roman" w:cs="Times New Roman"/>
          <w:sz w:val="20"/>
          <w:szCs w:val="20"/>
        </w:rPr>
        <w:t>se</w:t>
      </w:r>
      <w:r w:rsidRPr="007436BD">
        <w:rPr>
          <w:rFonts w:ascii="Times New Roman" w:hAnsi="Times New Roman" w:cs="Times New Roman"/>
          <w:sz w:val="20"/>
          <w:szCs w:val="20"/>
        </w:rPr>
        <w:t xml:space="preserve"> analyses </w:t>
      </w:r>
      <w:r w:rsidR="00370E6A">
        <w:rPr>
          <w:rFonts w:ascii="Times New Roman" w:hAnsi="Times New Roman" w:cs="Times New Roman"/>
          <w:sz w:val="20"/>
          <w:szCs w:val="20"/>
        </w:rPr>
        <w:t xml:space="preserve">in sum </w:t>
      </w:r>
      <w:r w:rsidRPr="007436BD">
        <w:rPr>
          <w:rFonts w:ascii="Times New Roman" w:hAnsi="Times New Roman" w:cs="Times New Roman"/>
          <w:sz w:val="20"/>
          <w:szCs w:val="20"/>
        </w:rPr>
        <w:t xml:space="preserve">suggest increasing standardisation in shape (in terms of length and width) with increasing skill. </w:t>
      </w:r>
    </w:p>
    <w:p w14:paraId="0EFDD80F" w14:textId="3B566109" w:rsidR="003D537E" w:rsidRPr="007436BD" w:rsidRDefault="003D537E" w:rsidP="00F672B1">
      <w:pPr>
        <w:spacing w:line="360" w:lineRule="auto"/>
        <w:jc w:val="both"/>
        <w:rPr>
          <w:rFonts w:ascii="Times New Roman" w:hAnsi="Times New Roman" w:cs="Times New Roman"/>
          <w:sz w:val="20"/>
          <w:szCs w:val="20"/>
        </w:rPr>
      </w:pPr>
    </w:p>
    <w:p w14:paraId="7BD568D6" w14:textId="2E0A7EE0" w:rsidR="003D537E" w:rsidRPr="007436BD" w:rsidRDefault="003D537E" w:rsidP="00F672B1">
      <w:pPr>
        <w:spacing w:line="360" w:lineRule="auto"/>
        <w:jc w:val="both"/>
        <w:rPr>
          <w:rFonts w:ascii="Times New Roman" w:hAnsi="Times New Roman" w:cs="Times New Roman"/>
          <w:sz w:val="20"/>
          <w:szCs w:val="20"/>
        </w:rPr>
      </w:pPr>
      <w:r w:rsidRPr="007436BD">
        <w:rPr>
          <w:rFonts w:ascii="Times New Roman" w:hAnsi="Times New Roman" w:cs="Times New Roman"/>
          <w:b/>
          <w:bCs/>
          <w:sz w:val="20"/>
          <w:szCs w:val="20"/>
        </w:rPr>
        <w:t>Tab 2</w:t>
      </w:r>
      <w:r w:rsidRPr="007436BD">
        <w:rPr>
          <w:rFonts w:ascii="Times New Roman" w:hAnsi="Times New Roman" w:cs="Times New Roman"/>
          <w:sz w:val="20"/>
          <w:szCs w:val="20"/>
        </w:rPr>
        <w:t xml:space="preserve"> Measures of central tendency and dispersion for length and width measurements calculated for each artefact. N: novice; I: intermediate; Pr: professional; Ph: photograph. Bold: values closest to the values observed for the photograph</w:t>
      </w:r>
    </w:p>
    <w:p w14:paraId="6F714E29" w14:textId="699917A3" w:rsidR="003D537E" w:rsidRPr="007436BD" w:rsidRDefault="003D537E" w:rsidP="00F672B1">
      <w:pPr>
        <w:spacing w:line="360" w:lineRule="auto"/>
        <w:jc w:val="both"/>
        <w:rPr>
          <w:rFonts w:ascii="Times New Roman" w:hAnsi="Times New Roman" w:cs="Times New Roman"/>
          <w:sz w:val="20"/>
          <w:szCs w:val="20"/>
        </w:rPr>
      </w:pPr>
    </w:p>
    <w:p w14:paraId="312CB0E4" w14:textId="7223423B" w:rsidR="003D537E" w:rsidRPr="007436BD" w:rsidRDefault="003D537E" w:rsidP="00F672B1">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 xml:space="preserve">Finally, multivariate analyses of variance (Table 3) indicate that statistical significance to the 0.01 value can be observed for one artefact (elongated artefact </w:t>
      </w:r>
      <w:r w:rsidR="00221BB6" w:rsidRPr="007436BD">
        <w:rPr>
          <w:rFonts w:ascii="Times New Roman" w:hAnsi="Times New Roman" w:cs="Times New Roman"/>
          <w:sz w:val="20"/>
          <w:szCs w:val="20"/>
        </w:rPr>
        <w:t>#</w:t>
      </w:r>
      <w:r w:rsidRPr="007436BD">
        <w:rPr>
          <w:rFonts w:ascii="Times New Roman" w:hAnsi="Times New Roman" w:cs="Times New Roman"/>
          <w:sz w:val="20"/>
          <w:szCs w:val="20"/>
        </w:rPr>
        <w:t xml:space="preserve">5), with significant responses for the length measurements of two artefacts (elongated artefact </w:t>
      </w:r>
      <w:r w:rsidR="00221BB6" w:rsidRPr="007436BD">
        <w:rPr>
          <w:rFonts w:ascii="Times New Roman" w:hAnsi="Times New Roman" w:cs="Times New Roman"/>
          <w:sz w:val="20"/>
          <w:szCs w:val="20"/>
        </w:rPr>
        <w:t>#</w:t>
      </w:r>
      <w:r w:rsidRPr="007436BD">
        <w:rPr>
          <w:rFonts w:ascii="Times New Roman" w:hAnsi="Times New Roman" w:cs="Times New Roman"/>
          <w:sz w:val="20"/>
          <w:szCs w:val="20"/>
        </w:rPr>
        <w:t xml:space="preserve">3 and </w:t>
      </w:r>
      <w:r w:rsidR="00221BB6" w:rsidRPr="007436BD">
        <w:rPr>
          <w:rFonts w:ascii="Times New Roman" w:hAnsi="Times New Roman" w:cs="Times New Roman"/>
          <w:sz w:val="20"/>
          <w:szCs w:val="20"/>
        </w:rPr>
        <w:t>#</w:t>
      </w:r>
      <w:r w:rsidRPr="007436BD">
        <w:rPr>
          <w:rFonts w:ascii="Times New Roman" w:hAnsi="Times New Roman" w:cs="Times New Roman"/>
          <w:sz w:val="20"/>
          <w:szCs w:val="20"/>
        </w:rPr>
        <w:t>5). As other examples do not demonstrate the required significance level the null hypothesis has to be rejected</w:t>
      </w:r>
      <w:r w:rsidR="00E1387C" w:rsidRPr="007436BD">
        <w:rPr>
          <w:rFonts w:ascii="Times New Roman" w:hAnsi="Times New Roman" w:cs="Times New Roman"/>
          <w:sz w:val="20"/>
          <w:szCs w:val="20"/>
        </w:rPr>
        <w:t>. H</w:t>
      </w:r>
      <w:r w:rsidRPr="007436BD">
        <w:rPr>
          <w:rFonts w:ascii="Times New Roman" w:hAnsi="Times New Roman" w:cs="Times New Roman"/>
          <w:sz w:val="20"/>
          <w:szCs w:val="20"/>
        </w:rPr>
        <w:t>owever</w:t>
      </w:r>
      <w:r w:rsidR="00F56D14" w:rsidRPr="007436BD">
        <w:rPr>
          <w:rFonts w:ascii="Times New Roman" w:hAnsi="Times New Roman" w:cs="Times New Roman"/>
          <w:sz w:val="20"/>
          <w:szCs w:val="20"/>
        </w:rPr>
        <w:t>,</w:t>
      </w:r>
      <w:r w:rsidRPr="007436BD">
        <w:rPr>
          <w:rFonts w:ascii="Times New Roman" w:hAnsi="Times New Roman" w:cs="Times New Roman"/>
          <w:sz w:val="20"/>
          <w:szCs w:val="20"/>
        </w:rPr>
        <w:t xml:space="preserve"> as a number of other artefacts demonstrate noticeably low statistical responses, </w:t>
      </w:r>
      <w:r w:rsidR="00E1387C" w:rsidRPr="007436BD">
        <w:rPr>
          <w:rFonts w:ascii="Times New Roman" w:hAnsi="Times New Roman" w:cs="Times New Roman"/>
          <w:sz w:val="20"/>
          <w:szCs w:val="20"/>
        </w:rPr>
        <w:t xml:space="preserve">and as the previous analyses have suggested, </w:t>
      </w:r>
      <w:r w:rsidRPr="007436BD">
        <w:rPr>
          <w:rFonts w:ascii="Times New Roman" w:hAnsi="Times New Roman" w:cs="Times New Roman"/>
          <w:sz w:val="20"/>
          <w:szCs w:val="20"/>
        </w:rPr>
        <w:t>it would be incorrect</w:t>
      </w:r>
      <w:r w:rsidR="00E1387C" w:rsidRPr="007436BD">
        <w:rPr>
          <w:rFonts w:ascii="Times New Roman" w:hAnsi="Times New Roman" w:cs="Times New Roman"/>
          <w:sz w:val="20"/>
          <w:szCs w:val="20"/>
        </w:rPr>
        <w:t xml:space="preserve"> to disclaim wholly that illustration skill does not affect artefact shape (in lineal measurements).</w:t>
      </w:r>
    </w:p>
    <w:p w14:paraId="528E4873" w14:textId="377E560B" w:rsidR="00E1387C" w:rsidRPr="007436BD" w:rsidRDefault="00E1387C" w:rsidP="00F672B1">
      <w:pPr>
        <w:spacing w:line="360" w:lineRule="auto"/>
        <w:jc w:val="both"/>
        <w:rPr>
          <w:rFonts w:ascii="Times New Roman" w:hAnsi="Times New Roman" w:cs="Times New Roman"/>
          <w:sz w:val="20"/>
          <w:szCs w:val="20"/>
        </w:rPr>
      </w:pPr>
    </w:p>
    <w:p w14:paraId="04B7BDEA" w14:textId="42F4E0BC" w:rsidR="00E1387C" w:rsidRPr="007436BD" w:rsidRDefault="00E1387C" w:rsidP="00F672B1">
      <w:pPr>
        <w:spacing w:line="360" w:lineRule="auto"/>
        <w:jc w:val="both"/>
        <w:rPr>
          <w:rFonts w:ascii="Times New Roman" w:hAnsi="Times New Roman" w:cs="Times New Roman"/>
          <w:sz w:val="20"/>
          <w:szCs w:val="20"/>
        </w:rPr>
      </w:pPr>
      <w:r w:rsidRPr="007436BD">
        <w:rPr>
          <w:rFonts w:ascii="Times New Roman" w:hAnsi="Times New Roman" w:cs="Times New Roman"/>
          <w:b/>
          <w:bCs/>
          <w:sz w:val="20"/>
          <w:szCs w:val="20"/>
        </w:rPr>
        <w:t>Tab 3</w:t>
      </w:r>
      <w:r w:rsidRPr="007436BD">
        <w:rPr>
          <w:rFonts w:ascii="Times New Roman" w:hAnsi="Times New Roman" w:cs="Times New Roman"/>
          <w:sz w:val="20"/>
          <w:szCs w:val="20"/>
        </w:rPr>
        <w:t xml:space="preserve"> MANOVA and response values for illustration skill and method for individual artefacts. Bold: significant to the 0.01 alpha level. Asterisk: significant to the 0.05 alpha level. Note: one artefact (handaxe artefact </w:t>
      </w:r>
      <w:r w:rsidR="00221BB6" w:rsidRPr="007436BD">
        <w:rPr>
          <w:rFonts w:ascii="Times New Roman" w:hAnsi="Times New Roman" w:cs="Times New Roman"/>
          <w:sz w:val="20"/>
          <w:szCs w:val="20"/>
        </w:rPr>
        <w:t>#</w:t>
      </w:r>
      <w:r w:rsidRPr="007436BD">
        <w:rPr>
          <w:rFonts w:ascii="Times New Roman" w:hAnsi="Times New Roman" w:cs="Times New Roman"/>
          <w:sz w:val="20"/>
          <w:szCs w:val="20"/>
        </w:rPr>
        <w:t>3) was examined through a permutated MANOVA (perMANOVA) due to violated assumptions in multivariate normality</w:t>
      </w:r>
    </w:p>
    <w:p w14:paraId="218E0438" w14:textId="604494CF" w:rsidR="00E1387C" w:rsidRPr="007436BD" w:rsidRDefault="00E1387C" w:rsidP="00F672B1">
      <w:pPr>
        <w:spacing w:line="360" w:lineRule="auto"/>
        <w:jc w:val="both"/>
        <w:rPr>
          <w:rFonts w:ascii="Times New Roman" w:hAnsi="Times New Roman" w:cs="Times New Roman"/>
          <w:sz w:val="20"/>
          <w:szCs w:val="20"/>
        </w:rPr>
      </w:pPr>
    </w:p>
    <w:p w14:paraId="7DFE72D3" w14:textId="5F252F8D" w:rsidR="00E1387C" w:rsidRPr="007436BD" w:rsidRDefault="00E1387C" w:rsidP="00F672B1">
      <w:pPr>
        <w:spacing w:line="360" w:lineRule="auto"/>
        <w:jc w:val="both"/>
        <w:rPr>
          <w:rFonts w:ascii="Times New Roman" w:hAnsi="Times New Roman" w:cs="Times New Roman"/>
          <w:sz w:val="20"/>
          <w:szCs w:val="20"/>
        </w:rPr>
      </w:pPr>
      <w:r w:rsidRPr="007436BD">
        <w:rPr>
          <w:rFonts w:ascii="Times New Roman" w:hAnsi="Times New Roman" w:cs="Times New Roman"/>
          <w:b/>
          <w:bCs/>
          <w:sz w:val="20"/>
          <w:szCs w:val="20"/>
        </w:rPr>
        <w:t>Discussion</w:t>
      </w:r>
    </w:p>
    <w:p w14:paraId="185C4780" w14:textId="00DE84A9" w:rsidR="00DB1D66" w:rsidRPr="007436BD" w:rsidRDefault="00DB1D66" w:rsidP="00F672B1">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lastRenderedPageBreak/>
        <w:t xml:space="preserve">Collectively, these results demonstrate the suitability of illustrations, irrespective of technical drawing skill, and irrespective of shape complexity, for the collection of accurate metric and outline data, when compared alongside photographs. The analyses, as faithful reproductions of a variety of artefact shapes, confirm the merit of studies which have utilised lithic illustrations in understanding aspects of our human past </w:t>
      </w:r>
      <w:r w:rsidR="00DC4C69">
        <w:rPr>
          <w:rFonts w:ascii="Times New Roman" w:hAnsi="Times New Roman" w:cs="Times New Roman"/>
          <w:sz w:val="20"/>
          <w:szCs w:val="20"/>
        </w:rPr>
        <w:fldChar w:fldCharType="begin" w:fldLock="1"/>
      </w:r>
      <w:r w:rsidR="00DC4C69">
        <w:rPr>
          <w:rFonts w:ascii="Times New Roman" w:hAnsi="Times New Roman" w:cs="Times New Roman"/>
          <w:sz w:val="20"/>
          <w:szCs w:val="20"/>
        </w:rPr>
        <w:instrText>ADDIN CSL_CITATION {"citationItems":[{"id":"ITEM-1","itemData":{"DOI":"10.1007/978-1-4419-6861-6_2","ISBN":"9781441968609","ISSN":"1098-6596","PMID":"25246403","abstract":"\"As the study of Palaeolithic technologies moves towards a more analytical approach, it is necessary to determine a consistent procedural framework. The contributions to this timely and comprehensive volume do just that. This volume incorporates a broad chronological and geographical range of Palaeolithic material from the Lower to Upper Palaeolithic. The focus of this volume is to provide an analysis of Palaeolithic technologies from a quantitative, empirical perspective. As new techniques, particularly quantitative methods, for analyzing Palaeolithic technologies gain popularity, this work provides case studies showcasing these new techniques. Employing diverse case studies, and utilizing multivariate approaches, morphometrics, model-based approaches, phylogenetics, cultural transmission studies, and experimentation, this volume provides insights from international contributors at the forefront of recent methodological advances\"","author":[{"dropping-particle":"","family":"Costa","given":"August G.","non-dropping-particle":"","parse-names":false,"suffix":""}],"container-title":"New Perspectives on Old Stones: Analytical Approaches to Paleolithic Technologies","id":"ITEM-1","issued":{"date-parts":[["2010"]]},"page":"23-41","title":"A geometric morphometric assessment of plan shape in bone and stone acheulean bifaces from the Middle Pleistocene site of Castel di Guido, Latium, Italy","type":"chapter"},"uris":["http://www.mendeley.com/documents/?uuid=9501bf9d-fc8c-47c9-b81f-7d0c67f0f684"]},{"id":"ITEM-2","itemData":{"DOI":"10.1007/978-3-319-13945-6","ISBN":"9781612285528","ISSN":"0279-7720","abstract":"Nowadays, geometric morphometrics are being widely implemented in lithic studies. Their application is driven by the powerful methods of data analysis off ered by morphometric computer software. Additionally, computer programs for digital shape analysis are freeware and easy to handle, even for a non-morphometrician. The results achieved with this software yield interesting conclusions and they off er a new perspective on lithic tools. This presents morphometrics as a potentially useful methodological tool in the fi eld of lithic analysis, which often has to deal with artifacts morphology. The aim of this study is to test the utility of basic shape analyses included in the PAST (Palaeontological Statistics) computer program, and especially elliptical Fourier analysis, in identifying reduction eff ects on Late Middle Palaeolithic bifacial tools. For this purpose, an assemblage of 147 bifacial tools from Southern Poland was analyzed. The sample comprised of Keilmessergruppen handaxes, Keilmesser and Late Middle Palaeolithic leaf points. The results reveal patterned changes in artifacts proportions, which may have been caused by continuous resharpening/reduction as well as by gradual alteration of tools design, due to their changing function.","author":[{"dropping-particle":"","family":"Serwatka","given":"Kamil","non-dropping-particle":"","parse-names":false,"suffix":""}],"container-title":"Litikum - a Kőkor Kerekasztal Folyóirata","id":"ITEM-2","issued":{"date-parts":[["2015"]]},"page":"13-25","title":"Bifaces in plain sight: testing elliptical Fourier analysis in identifying reduction effects on Late Middle Palaeolithic bifacial tools","type":"article-journal","volume":"3"},"uris":["http://www.mendeley.com/documents/?uuid=fc1568de-21d5-4e82-b60e-7df52795209e"]},{"id":"ITEM-3","itemData":{"DOI":"10.1016/j.jasrep.2017.10.048","ISBN":"2352-409X","ISSN":"2352409X","abstract":"This paper seeks to provide an interpretation of Final Palaeolithic Swiderian points variability based on the concept of flexible projectile weapon systems. The paper focuses on aspects of performance characteristics of Swiderian points and their function as elements of projectile weapons. The sample of 294 Swiderian points from 12 Polish and one Ukrainian site was incorporated in the study. The applied research methodology combines a use wear analysis, observation of diagnostic impact fractures (DIF's), analysis of quantitative ballistic features, such as the tip cross-sectional area (TCSA), and geometric-morphometric analysis of points outline shape along with ethnographic analogies. The combination of these methods allows a more comprehensive understanding of lithic points function within particular projectile weapon systems. The study has revealed that the duality in the morphology and the design of Swiderian points most likely corresponds to a phenomenon, which is frequently observed in the construction of projectiles in traditional hunting societies and which derives from the so called “mass/velocity relationship”. This phenomenon is here referred to as “flexible projectile weapon systems”.","author":[{"dropping-particle":"","family":"Serwatka","given":"Kamil","non-dropping-particle":"","parse-names":false,"suffix":""}],"container-title":"Journal of Archaeological Science: Reports","id":"ITEM-3","issued":{"date-parts":[["2018"]]},"page":"263-278","publisher":"Elsevier","title":"What's your point? Flexible projectile weapon system in the Central European Final Palaeolithic. The case of Swiderian points","type":"article-journal","volume":"17"},"uris":["http://www.mendeley.com/documents/?uuid=99ac4866-9bd8-409e-a26d-d011d60d8d88"]},{"id":"ITEM-4","itemData":{"DOI":"10.1016/j.jasrep.2016.07.018","ISSN":"2352409X","abstract":"Large tanged points are known from several Final Palaeolithic technocomplexes in Europe. In different regions, they are known by different labels (e.g. Bromme points, Lyngby points, and Teyjat points) and are often given culturally and hence chronologically diagnostic status as important fossiles directeurs, especially in northern Europe. The vast majority of these finds are from the surface or derive from less-than-secure contexts. Several recent papers have cast doubt on the validity of this artefact class as a taxonomically sensitive marker. Here, we further investigate this issue using 2D geometric morphometric techniques on a sample of published large tanged points from several key sites in northern Europe. This analysis reveals a substantial amount of shape variation within this artefact class and finds no support for distinctions between large tanged points derived from different cultural and/or chronological contexts. Our analysis thus strongly supports the notion that large tanged points do not function as useful culturally diagnostic marker artefacts. The earliest occurrences of Final Palaeolithic large tanged points date to late GS-2 or GI-1e (~. 15,000-14,000 cal BP), alongside arch-backed points. Their presence in later assemblages and technocomplexes such as the Brommean cannot therefore be considered as a derived or diagnostic feature. We suggest that this artefact class should rather be linked to weapon systems function (dart-points) different from the coeval arch-backed points (arrowheads) and that definitions of cultures based on these should thus be taken up for critical revision.","author":[{"dropping-particle":"","family":"Serwatka","given":"Kamil","non-dropping-particle":"","parse-names":false,"suffix":""},{"dropping-particle":"","family":"Riede","given":"Felix","non-dropping-particle":"","parse-names":false,"suffix":""}],"container-title":"Journal of Archaeological Science: Reports","id":"ITEM-4","issued":{"date-parts":[["2016"]]},"page":"150-159","title":"2D geometric morphometric analysis casts doubt on the validity of large tanged points as cultural markers in the European Final Palaeolithic","type":"article-journal","volume":"9"},"uris":["http://www.mendeley.com/documents/?uuid=bbe7a165-50b7-4ede-aac7-39b5c3f9daa5"]},{"id":"ITEM-5","itemData":{"DOI":"10.1016/j.jaa.2018.06.008","ISSN":"10902686","abstract":"Under certain conditions, ethnographic analogies can help to shed light on past behaviors registered in the archaeological record via observation and model-building from modern societies. In this context, ethnographic weapons are often used as morphometric models to assign a given function to archaeological projectile points. For southern Patagonia, J. Bird proposed a functional analogy between arrows used by the Ona (also known as Selk'nam), a hunter-gatherer group that inhabited northern Tierra del Fuego during historical epochs, and the type V Late Holocene projectile points from southern continental Patagonia. Based on the similarity in terms of small size and shape attributes between the type V archaeological points and Ona (Selk'nam) ethnographic arrows, Bird proposed that the former were arrow points. Here we test the morphometric analogy based on comparisons of size and shape variables defining Ona (Selk'nam) arrows from museum ethnographic collections, and type V projectile points from southern Patagonia archaeological sites. Then, we assess the relative importance of projectile point reduction as a source of morphometric variation. We compared both, archaeological and ethnographic points using geometric morphometrics and multivariate statistical analyses. Results showed significant shape differences between ethnographic and archaeological samples before and after controlling for size and reduction parameters, suggesting that both kinds of points had different designs and life histories. However, when spear-like points are included in the comparison, Ona (Selk'nam) and type V points tend to cluster together. The results obtained from this broader comparison framework suggest that, when functional diversity and reduction effects are taken into account, ethnographic weapons can be considered as useful morphometric models to infer the function of archaeological points. Our results highlight the importance of considering similarities in environment, subsistence, mobility, tool design constraints, and lithic characteristics prior any extrapolation based on ethnographic analogies.","author":[{"dropping-particle":"","family":"Charlin","given":"Judith","non-dropping-particle":"","parse-names":false,"suffix":""},{"dropping-particle":"","family":"González-José","given":"Rolando","non-dropping-particle":"","parse-names":false,"suffix":""}],"container-title":"Journal of Anthropological Archaeology","id":"ITEM-5","issued":{"date-parts":[["2018"]]},"page":"159-172","title":"Testing an ethnographic analogy through geometric morphometrics: A comparison between ethnographic arrows and archaeological projectile points from Late Holocene Fuego-Patagonia","type":"article-journal","volume":"51"},"uris":["http://www.mendeley.com/documents/?uuid=467ba872-6da5-4b56-9501-a9e0f4c4e65c"]},{"id":"ITEM-6","itemData":{"DOI":"10.1007/s10745-017-9964-8","ISSN":"15729915","abstract":"© 2018 Springer Science+Business Media, LLC, part of Springer Nature There is mounting evidence for the non-analogue nature of Late Glacial (18,000–11,700 years BP) ecosystems. Several dispersal episodes of human forager groups moving into previously uninhabitable glacial or periglacial landscapes also occurred during this period. In palaearctic northern Europe, these dispersals are associated with a succession of archaeological technocomplexes that are traditionally thought to reflect changing adaptation strategies synchronised with contemporaneous environmental changes. Recent investigations into ecological disequilibrium dynamics suggest, however, that there may be a greater degree of mismatch between organisms and their environments, especially in arctic-type environments and during times of rapidly changing climate. We link these climatic changes to cultural changes via demographic inference. Based on recent dating evidence, environmental analyses and preliminary morphometric and technological analyses of lithic material, we infer that Late Glacial Palearctic foragers, similarly at disequilibrium and with very low population densities, were prone to regional extinction episodes. We focus in particular on ‘Hamburgian’ culture and its potentially failed dispersal into southern Scandinavia. In conclusion, we suggest avenues for further testing this hypothesis of regional extinction.","author":[{"dropping-particle":"","family":"Riede","given":"Felix","non-dropping-particle":"","parse-names":false,"suffix":""},{"dropping-particle":"","family":"Pedersen","given":"Jesper B.","non-dropping-particle":"","parse-names":false,"suffix":""}],"container-title":"Human Ecology","id":"ITEM-6","issue":"5","issued":{"date-parts":[["2018"]]},"page":"621-632","title":"Late Glacial Human Dispersals in Northern Europe and Disequilibrium Dynamics","type":"article-journal","volume":"46"},"uris":["http://www.mendeley.com/documents/?uuid=6ec76f46-7240-4cd2-968e-20302187257a"]},{"id":"ITEM-7","itemData":{"DOI":"10.1016/j.quaint.2015.11.134","ISSN":"10406182","abstract":"The aim of this work is to assess shape variation in Patagonian stemmed projectile points related to spatial and environmental factors by means of geometric morphometric and multivariate methods. The sample includes 1445 projectile points from Fuego-Patagonia (Southern South America) assigned to Late Holocene (ca. 3600 BP). Besides the authors' own research and the revision of published literature, most of the projectile points come from a broad survey program of museum collections. Previous research showed a trend of shape change related to latitudinal axis in continental Patagonia, but no digital sample was available at that time from some areas, especially Isla Grande de Tierra del Fuego, in southernmost Patagonia. With the purpose of extending our analysis to overall Patagonia (continental and insular) and taking advantage of the new digital dataset available, we focus on the correlation between spatial and environmental variables (precipitation and temperature) and morphological change. The new results obtained show a pattern of high morphological variation in lithic projectile points across Patagonia. In particular, we note that there is not a clear global trend for the distribution of shapes along the study area in relation to environment at the large scale considered in the present study. However, smaller scale spatial patterns were detected which allow discussing the role of local variations in environment, resource availability, technological strategies, reduction intensity and/or mobility ranges in overall technological behavior.","author":[{"dropping-particle":"","family":"Cardillo","given":"Marcelo","non-dropping-particle":"","parse-names":false,"suffix":""},{"dropping-particle":"","family":"Borrazzo","given":"Karen","non-dropping-particle":"","parse-names":false,"suffix":""},{"dropping-particle":"","family":"Charlin","given":"Judith","non-dropping-particle":"","parse-names":false,"suffix":""}],"container-title":"Quaternary International","id":"ITEM-7","issued":{"date-parts":[["2016"]]},"page":"44-56","title":"Environment, space, and morphological variation of projectile points in Patagonia (Southern South America)","type":"article-journal","volume":"422"},"uris":["http://www.mendeley.com/documents/?uuid=f2704bb1-5cca-42b7-8a7c-c07eac8a8a00"]}],"mendeley":{"formattedCitation":"(Costa 2010; Serwatka 2015, 2018; Cardillo et al. 2016; Serwatka and Riede 2016; Charlin and González-José 2018; Riede and Pedersen 2018)","manualFormatting":"(e.g. Costa 2010; Serwatka 2015, 2018; Cardillo et al. 2016; Serwatka and Riede 2016; Charlin and González-José 2018; Riede and Pedersen 2018)","plainTextFormattedCitation":"(Costa 2010; Serwatka 2015, 2018; Cardillo et al. 2016; Serwatka and Riede 2016; Charlin and González-José 2018; Riede and Pedersen 2018)","previouslyFormattedCitation":"(Costa 2010; Serwatka 2015, 2018; Cardillo et al. 2016; Serwatka and Riede 2016; Charlin and González-José 2018; Riede and Pedersen 2018)"},"properties":{"noteIndex":0},"schema":"https://github.com/citation-style-language/schema/raw/master/csl-citation.json"}</w:instrText>
      </w:r>
      <w:r w:rsidR="00DC4C69">
        <w:rPr>
          <w:rFonts w:ascii="Times New Roman" w:hAnsi="Times New Roman" w:cs="Times New Roman"/>
          <w:sz w:val="20"/>
          <w:szCs w:val="20"/>
        </w:rPr>
        <w:fldChar w:fldCharType="separate"/>
      </w:r>
      <w:r w:rsidR="00DC4C69" w:rsidRPr="00DC4C69">
        <w:rPr>
          <w:rFonts w:ascii="Times New Roman" w:hAnsi="Times New Roman" w:cs="Times New Roman"/>
          <w:noProof/>
          <w:sz w:val="20"/>
          <w:szCs w:val="20"/>
        </w:rPr>
        <w:t>(</w:t>
      </w:r>
      <w:r w:rsidR="00DC4C69">
        <w:rPr>
          <w:rFonts w:ascii="Times New Roman" w:hAnsi="Times New Roman" w:cs="Times New Roman"/>
          <w:noProof/>
          <w:sz w:val="20"/>
          <w:szCs w:val="20"/>
        </w:rPr>
        <w:t xml:space="preserve">e.g. </w:t>
      </w:r>
      <w:r w:rsidR="00DC4C69" w:rsidRPr="00DC4C69">
        <w:rPr>
          <w:rFonts w:ascii="Times New Roman" w:hAnsi="Times New Roman" w:cs="Times New Roman"/>
          <w:noProof/>
          <w:sz w:val="20"/>
          <w:szCs w:val="20"/>
        </w:rPr>
        <w:t>Costa 2010; Serwatka 2015, 2018; Cardillo et al. 2016; Serwatka and Riede 2016; Charlin and González-José 2018; Riede and Pedersen 2018)</w:t>
      </w:r>
      <w:r w:rsidR="00DC4C69">
        <w:rPr>
          <w:rFonts w:ascii="Times New Roman" w:hAnsi="Times New Roman" w:cs="Times New Roman"/>
          <w:sz w:val="20"/>
          <w:szCs w:val="20"/>
        </w:rPr>
        <w:fldChar w:fldCharType="end"/>
      </w:r>
      <w:r w:rsidR="00DC4C69">
        <w:rPr>
          <w:rFonts w:ascii="Times New Roman" w:hAnsi="Times New Roman" w:cs="Times New Roman"/>
          <w:sz w:val="20"/>
          <w:szCs w:val="20"/>
        </w:rPr>
        <w:t>.</w:t>
      </w:r>
      <w:r w:rsidRPr="007436BD">
        <w:rPr>
          <w:rFonts w:ascii="Times New Roman" w:hAnsi="Times New Roman" w:cs="Times New Roman"/>
          <w:sz w:val="20"/>
          <w:szCs w:val="20"/>
        </w:rPr>
        <w:t xml:space="preserve"> Despite the trade-off in comparison to other forms of higher-resolution two- and three-dimensional data, the potential of legacy and archival data can continue to be seen as of great merit to any archaeologist interested in understanding artefact morphological change. </w:t>
      </w:r>
      <w:r w:rsidR="00280E02" w:rsidRPr="007436BD">
        <w:rPr>
          <w:rFonts w:ascii="Times New Roman" w:hAnsi="Times New Roman" w:cs="Times New Roman"/>
          <w:sz w:val="20"/>
          <w:szCs w:val="20"/>
        </w:rPr>
        <w:t>Interestingly</w:t>
      </w:r>
      <w:r w:rsidR="00564B03" w:rsidRPr="007436BD">
        <w:rPr>
          <w:rFonts w:ascii="Times New Roman" w:hAnsi="Times New Roman" w:cs="Times New Roman"/>
          <w:sz w:val="20"/>
          <w:szCs w:val="20"/>
        </w:rPr>
        <w:t>, the documented</w:t>
      </w:r>
      <w:r w:rsidRPr="007436BD">
        <w:rPr>
          <w:rFonts w:ascii="Times New Roman" w:hAnsi="Times New Roman" w:cs="Times New Roman"/>
          <w:sz w:val="20"/>
          <w:szCs w:val="20"/>
        </w:rPr>
        <w:t xml:space="preserve"> CV values</w:t>
      </w:r>
      <w:r w:rsidR="008058D2" w:rsidRPr="007436BD">
        <w:rPr>
          <w:rFonts w:ascii="Times New Roman" w:hAnsi="Times New Roman" w:cs="Times New Roman"/>
          <w:sz w:val="20"/>
          <w:szCs w:val="20"/>
        </w:rPr>
        <w:t xml:space="preserve"> </w:t>
      </w:r>
      <w:r w:rsidRPr="007436BD">
        <w:rPr>
          <w:rFonts w:ascii="Times New Roman" w:hAnsi="Times New Roman" w:cs="Times New Roman"/>
          <w:sz w:val="20"/>
          <w:szCs w:val="20"/>
        </w:rPr>
        <w:t xml:space="preserve">observed for the length and width measurements for novice and intermediate illustrators </w:t>
      </w:r>
      <w:r w:rsidR="00280E02" w:rsidRPr="007436BD">
        <w:rPr>
          <w:rFonts w:ascii="Times New Roman" w:hAnsi="Times New Roman" w:cs="Times New Roman"/>
          <w:sz w:val="20"/>
          <w:szCs w:val="20"/>
        </w:rPr>
        <w:t xml:space="preserve">(c. 1-6%) demonstrate </w:t>
      </w:r>
      <w:r w:rsidRPr="007436BD">
        <w:rPr>
          <w:rFonts w:ascii="Times New Roman" w:hAnsi="Times New Roman" w:cs="Times New Roman"/>
          <w:sz w:val="20"/>
          <w:szCs w:val="20"/>
        </w:rPr>
        <w:t>a relatively high strength of conformance in replicating the two-dimensional shape from an artefact</w:t>
      </w:r>
      <w:r w:rsidR="00C16241" w:rsidRPr="007436BD">
        <w:rPr>
          <w:rFonts w:ascii="Times New Roman" w:hAnsi="Times New Roman" w:cs="Times New Roman"/>
          <w:sz w:val="20"/>
          <w:szCs w:val="20"/>
        </w:rPr>
        <w:t>,</w:t>
      </w:r>
      <w:r w:rsidRPr="007436BD">
        <w:rPr>
          <w:rFonts w:ascii="Times New Roman" w:hAnsi="Times New Roman" w:cs="Times New Roman"/>
          <w:sz w:val="20"/>
          <w:szCs w:val="20"/>
        </w:rPr>
        <w:t xml:space="preserve"> </w:t>
      </w:r>
      <w:r w:rsidR="00564B03" w:rsidRPr="007436BD">
        <w:rPr>
          <w:rFonts w:ascii="Times New Roman" w:hAnsi="Times New Roman" w:cs="Times New Roman"/>
          <w:sz w:val="20"/>
          <w:szCs w:val="20"/>
        </w:rPr>
        <w:t xml:space="preserve">and a copy error </w:t>
      </w:r>
      <w:r w:rsidR="00532A52">
        <w:rPr>
          <w:rFonts w:ascii="Times New Roman" w:hAnsi="Times New Roman" w:cs="Times New Roman"/>
          <w:sz w:val="20"/>
          <w:szCs w:val="20"/>
        </w:rPr>
        <w:t xml:space="preserve">range that is highly-standardised and </w:t>
      </w:r>
      <w:r w:rsidR="008058D2" w:rsidRPr="007436BD">
        <w:rPr>
          <w:rFonts w:ascii="Times New Roman" w:hAnsi="Times New Roman" w:cs="Times New Roman"/>
          <w:sz w:val="20"/>
          <w:szCs w:val="20"/>
        </w:rPr>
        <w:t>deemed imperceptible as suggested through models from psychophysics (e.g. Weber’s Law) and cultural transmission studies</w:t>
      </w:r>
      <w:r w:rsidR="00280E02" w:rsidRPr="007436BD">
        <w:rPr>
          <w:rFonts w:ascii="Times New Roman" w:hAnsi="Times New Roman" w:cs="Times New Roman"/>
          <w:sz w:val="20"/>
          <w:szCs w:val="20"/>
        </w:rPr>
        <w:t xml:space="preserve"> on artefact morphology</w:t>
      </w:r>
      <w:r w:rsidR="00DC4C69">
        <w:rPr>
          <w:rFonts w:ascii="Times New Roman" w:hAnsi="Times New Roman" w:cs="Times New Roman"/>
          <w:sz w:val="20"/>
          <w:szCs w:val="20"/>
        </w:rPr>
        <w:t xml:space="preserve"> </w:t>
      </w:r>
      <w:r w:rsidR="00DC4C69">
        <w:rPr>
          <w:rFonts w:ascii="Times New Roman" w:hAnsi="Times New Roman" w:cs="Times New Roman"/>
          <w:sz w:val="20"/>
          <w:szCs w:val="20"/>
        </w:rPr>
        <w:fldChar w:fldCharType="begin" w:fldLock="1"/>
      </w:r>
      <w:r w:rsidR="004D7561">
        <w:rPr>
          <w:rFonts w:ascii="Times New Roman" w:hAnsi="Times New Roman" w:cs="Times New Roman"/>
          <w:sz w:val="20"/>
          <w:szCs w:val="20"/>
        </w:rPr>
        <w:instrText>ADDIN CSL_CITATION {"citationItems":[{"id":"ITEM-1","itemData":{"DOI":"10.1016/j.jaa.2005.08.001","ISSN":"02784165","abstract":"Archaeologists are adept at analyzing variation in artifacts. The discipline has well established and tested methods to track change through time and to evaluate the function of artifacts that depend upon measures of variation in the archaeological record. Although a critical concept, the means by which variation in material culture is generated is not well understood. This paper explores one source of variation, copying errors, and systematically examines how cultural transmission processes act to amplify, reduce, or maintain such variation. Using simple models, we generate expected distributions for the amount of variation that occurs through time under varying circumstances. This variation is caused by small errors that are transmitted from one person to another in the propagation and replication of cultural traits. These baseline values provide useful null models for explaining variation in prehistoric assemblages of artifacts. We use measurements of projectile points from Owens Valley and Woodland ceramics from Illinois to demonstrate the value of this approach. © 2005 Elsevier Inc. All rights reserved.","author":[{"dropping-particle":"","family":"Eerkens","given":"Jelmer W.","non-dropping-particle":"","parse-names":false,"suffix":""},{"dropping-particle":"","family":"Lipo","given":"Carl P.","non-dropping-particle":"","parse-names":false,"suffix":""}],"container-title":"Journal of Anthropological Archaeology","id":"ITEM-1","issue":"4","issued":{"date-parts":[["2005"]]},"page":"316-334","title":"Cultural transmission, copying errors, and the generation of variation in material culture and the archaeological record","type":"article-journal","volume":"24"},"uris":["http://www.mendeley.com/documents/?uuid=19f22dcd-a144-424f-95a1-8ed2e0fa9a05"]},{"id":"ITEM-2","itemData":{"DOI":"10.1371/journal.pone.0048333","ISSN":"19326203","abstract":"Archaeologists interested in explaining changes in artifact morphology over long time periods have found it useful to create models in which the only source of change is random and unintentional copying error, or 'cultural mutation'. These models can be used as null hypotheses against which to detect non-random processes such as cultural selection or biased transmission. One proposed cultural mutation model is the accumulated copying error model, where individuals attempt to copy the size of another individual's artifact exactly but make small random errors due to physiological limits on the accuracy of their perception. Here, we first derive the model within an explicit mathematical framework, generating the predictions that multiple independently-evolving artifact chains should diverge over time such that their between-chain variance increases while the mean artifact size remains constant. We then present the first experimental test of this model in which 200 participants, split into 20 transmission chains, were asked to faithfully copy the size of the previous participant's handaxe image on an iPad. The experimental findings supported the model's prediction that between-chain variance should increase over time and did so in a manner quantitatively in line with the model. However, when the initial size of the image that the participants resized was larger than the size of the image they were copying, subjects tended to increase the size of the image, resulting in the mean size increasing rather than staying constant. This suggests that items of material culture formed by reductive vs. additive processes may mutate differently when individuals attempt to replicate faithfully the size of previously-produced artifacts. Finally, we show that a dataset of 2601 Acheulean handaxes shows less variation than predicted given our empirically measured copying error variance, suggesting that other processes counteracted the variation in handaxe size generated by perceptual cultural mutation. © 2012 Kempe et al.","author":[{"dropping-particle":"","family":"Kempe","given":"Marius","non-dropping-particle":"","parse-names":false,"suffix":""},{"dropping-particle":"","family":"Lycett","given":"Stephen","non-dropping-particle":"","parse-names":false,"suffix":""},{"dropping-particle":"","family":"Mesoudi","given":"Alex","non-dropping-particle":"","parse-names":false,"suffix":""}],"container-title":"PLoS ONE","id":"ITEM-2","issue":"11","issued":{"date-parts":[["2012"]]},"title":"An Experimental Test of the Accumulated Copying Error Model of Cultural Mutation for Acheulean Handaxe Size","type":"article-journal","volume":"7"},"uris":["http://www.mendeley.com/documents/?uuid=232e1799-71fe-4657-b306-a25fd1ba35c7"]}],"mendeley":{"formattedCitation":"(Eerkens and Lipo 2005; Kempe et al. 2012)","plainTextFormattedCitation":"(Eerkens and Lipo 2005; Kempe et al. 2012)","previouslyFormattedCitation":"(Eerkens and Lipo 2005; Kempe et al. 2012)"},"properties":{"noteIndex":0},"schema":"https://github.com/citation-style-language/schema/raw/master/csl-citation.json"}</w:instrText>
      </w:r>
      <w:r w:rsidR="00DC4C69">
        <w:rPr>
          <w:rFonts w:ascii="Times New Roman" w:hAnsi="Times New Roman" w:cs="Times New Roman"/>
          <w:sz w:val="20"/>
          <w:szCs w:val="20"/>
        </w:rPr>
        <w:fldChar w:fldCharType="separate"/>
      </w:r>
      <w:r w:rsidR="00DC4C69" w:rsidRPr="00DC4C69">
        <w:rPr>
          <w:rFonts w:ascii="Times New Roman" w:hAnsi="Times New Roman" w:cs="Times New Roman"/>
          <w:noProof/>
          <w:sz w:val="20"/>
          <w:szCs w:val="20"/>
        </w:rPr>
        <w:t>(Eerkens and Lipo 2005; Kempe et al. 2012)</w:t>
      </w:r>
      <w:r w:rsidR="00DC4C69">
        <w:rPr>
          <w:rFonts w:ascii="Times New Roman" w:hAnsi="Times New Roman" w:cs="Times New Roman"/>
          <w:sz w:val="20"/>
          <w:szCs w:val="20"/>
        </w:rPr>
        <w:fldChar w:fldCharType="end"/>
      </w:r>
      <w:r w:rsidR="004D7561">
        <w:rPr>
          <w:rFonts w:ascii="Times New Roman" w:hAnsi="Times New Roman" w:cs="Times New Roman"/>
          <w:sz w:val="20"/>
          <w:szCs w:val="20"/>
        </w:rPr>
        <w:t>.</w:t>
      </w:r>
      <w:r w:rsidR="00564B03" w:rsidRPr="007436BD">
        <w:rPr>
          <w:rFonts w:ascii="Times New Roman" w:hAnsi="Times New Roman" w:cs="Times New Roman"/>
          <w:sz w:val="20"/>
          <w:szCs w:val="20"/>
        </w:rPr>
        <w:t xml:space="preserve"> </w:t>
      </w:r>
    </w:p>
    <w:p w14:paraId="44A75DE3" w14:textId="7393F4CC" w:rsidR="00564B03" w:rsidRPr="007436BD" w:rsidRDefault="00564B03" w:rsidP="00F672B1">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 xml:space="preserve">While so, the exploratory and analytical procedure for both the measurement and shape data, specifically the spatial overlap of handaxe shapes by novice illustrators, and low </w:t>
      </w:r>
      <w:r w:rsidRPr="007436BD">
        <w:rPr>
          <w:rFonts w:ascii="Times New Roman" w:hAnsi="Times New Roman" w:cs="Times New Roman"/>
          <w:i/>
          <w:iCs/>
          <w:sz w:val="20"/>
          <w:szCs w:val="20"/>
        </w:rPr>
        <w:t>p</w:t>
      </w:r>
      <w:r w:rsidRPr="007436BD">
        <w:rPr>
          <w:rFonts w:ascii="Times New Roman" w:hAnsi="Times New Roman" w:cs="Times New Roman"/>
          <w:sz w:val="20"/>
          <w:szCs w:val="20"/>
        </w:rPr>
        <w:t xml:space="preserve"> values observed for the length and width responses, highlight the need for caution in the use of illustrations in analyses of morphology. Such concerns echo similar data collection procedures</w:t>
      </w:r>
      <w:r w:rsidR="004D7561">
        <w:rPr>
          <w:rFonts w:ascii="Times New Roman" w:hAnsi="Times New Roman" w:cs="Times New Roman"/>
          <w:sz w:val="20"/>
          <w:szCs w:val="20"/>
        </w:rPr>
        <w:t xml:space="preserve"> </w:t>
      </w:r>
      <w:r w:rsidR="004D7561">
        <w:rPr>
          <w:rFonts w:ascii="Times New Roman" w:hAnsi="Times New Roman" w:cs="Times New Roman"/>
          <w:sz w:val="20"/>
          <w:szCs w:val="20"/>
        </w:rPr>
        <w:fldChar w:fldCharType="begin" w:fldLock="1"/>
      </w:r>
      <w:r w:rsidR="004D7561">
        <w:rPr>
          <w:rFonts w:ascii="Times New Roman" w:hAnsi="Times New Roman" w:cs="Times New Roman"/>
          <w:sz w:val="20"/>
          <w:szCs w:val="20"/>
        </w:rPr>
        <w:instrText>ADDIN CSL_CITATION {"citationItems":[{"id":"ITEM-1","itemData":{"DOI":"10.1080/01977261.2010.11721090","ISSN":"0197-7261","abstract":"However they measure stone tools, archaeologists typically use or mutually perpendicular—dimensions like length and width. Althou orthogonal dimensions do not capture the geometric configuration o We describe an alternative approach to lithic analysis that involves three dimensional laser scanning andgeometric morphometries. This approach preserves much geometric information and generally is more faithful to whole-objectform. Using landmarks—points at equivalent positions on different specimens—it also exploits powerful analytical techniques not traditionally used in lithic analysis. We illustrate the approach audits analytical potential in the study of a small collection ofPaleoindian flutedpoints","author":[{"dropping-particle":"","family":"Shott","given":"Michael J.","non-dropping-particle":"","parse-names":false,"suffix":""},{"dropping-particle":"","family":"Trail","given":"Brian W.","non-dropping-particle":"","parse-names":false,"suffix":""}],"container-title":"Lithic Technology","id":"ITEM-1","issue":"2","issued":{"date-parts":[["2016"]]},"page":"195-220","title":"Exploring New Approaches to Lithic Analysis: Laser Scanning and Geometric Morphometrics","type":"article-journal","volume":"35"},"uris":["http://www.mendeley.com/documents/?uuid=409fdbb5-ea7b-412a-8982-f9671ff213a9"]},{"id":"ITEM-2","itemData":{"DOI":"10.1016/j.jasrep.2016.06.028","ISSN":"2352409X","abstract":"Close-range photographic techniques - including photogrammetry - are becoming common tools for constructing three-dimensional (3D) models of artifacts, particularly in archaeological research. Whether models obtained through photogrammetry can be used for zooarchaeological studies requires a systematic examination. In the context of research into dog domestication, we explore whether 3D models of wolf crania, obtained through a photogrammetric approach, accurately describe the original cranium in term of colouration, texture and most importantly, geometry.To answer this question, we compared the topology of 3D models obtained with a high-resolution surface scanner (used as reference geometry) with models reconstructed from the same five wolf crania using photogrammetry. The pairs of models were then compared using both a visual, qualitative and two quantitative approaches. The latter, a geometric comparison computed the deviation map between the pairs of 3D models, which was then followed by a 3D landmark based geometric morphometric approach using corresponding analyses.Our results demonstrate that photogrammetry can produce 3D models with visually satisfying levels of morphological detail in terms of texture, colouration and geometry. In addition, the quantitative comparison of the models revealed an average distance between the two surfaces of 0.088 mm with an average standard deviation of 0.53 mm. The geometric morphometric analyses revealed the same degree of measurement error for the two series of scans (2.04% and 1.95%), with only 6.31% of the morphometric variation being due to the acquisition technique. Photogrammetry, therefore, offers a low cost, easily portable and simple to perform alternative to traditional surface scanning, affording advantages that make it a highly useful tool for zooarchaeological research.","author":[{"dropping-particle":"","family":"Evin","given":"Allowen","non-dropping-particle":"","parse-names":false,"suffix":""},{"dropping-particle":"","family":"Souter","given":"Thibaud","non-dropping-particle":"","parse-names":false,"suffix":""},{"dropping-particle":"","family":"Hulme-Beaman","given":"Ardern","non-dropping-particle":"","parse-names":false,"suffix":""},{"dropping-particle":"","family":"Ameen","given":"Carly","non-dropping-particle":"","parse-names":false,"suffix":""},{"dropping-particle":"","family":"Allen","given":"Richard","non-dropping-particle":"","parse-names":false,"suffix":""},{"dropping-particle":"","family":"Viacava","given":"Pietro","non-dropping-particle":"","parse-names":false,"suffix":""},{"dropping-particle":"","family":"Larson","given":"Greger","non-dropping-particle":"","parse-names":false,"suffix":""},{"dropping-particle":"","family":"Cucchi","given":"Thomas","non-dropping-particle":"","parse-names":false,"suffix":""},{"dropping-particle":"","family":"Dobney","given":"Keith","non-dropping-particle":"","parse-names":false,"suffix":""}],"container-title":"Journal of Archaeological Science: Reports","id":"ITEM-2","issued":{"date-parts":[["2016"]]},"page":"87-93","title":"The use of close-range photogrammetry in zooarchaeology: Creating accurate 3D models of wolf crania to study dog domestication","type":"article-journal","volume":"9"},"uris":["http://www.mendeley.com/documents/?uuid=52990f7e-3933-4f83-89d0-fc6343392c86"]}],"mendeley":{"formattedCitation":"(Evin et al. 2016; Shott and Trail 2016)","plainTextFormattedCitation":"(Evin et al. 2016; Shott and Trail 2016)","previouslyFormattedCitation":"(Evin et al. 2016; Shott and Trail 2016)"},"properties":{"noteIndex":0},"schema":"https://github.com/citation-style-language/schema/raw/master/csl-citation.json"}</w:instrText>
      </w:r>
      <w:r w:rsidR="004D7561">
        <w:rPr>
          <w:rFonts w:ascii="Times New Roman" w:hAnsi="Times New Roman" w:cs="Times New Roman"/>
          <w:sz w:val="20"/>
          <w:szCs w:val="20"/>
        </w:rPr>
        <w:fldChar w:fldCharType="separate"/>
      </w:r>
      <w:r w:rsidR="004D7561" w:rsidRPr="004D7561">
        <w:rPr>
          <w:rFonts w:ascii="Times New Roman" w:hAnsi="Times New Roman" w:cs="Times New Roman"/>
          <w:noProof/>
          <w:sz w:val="20"/>
          <w:szCs w:val="20"/>
        </w:rPr>
        <w:t>(Evin et al. 2016; Shott and Trail 2016)</w:t>
      </w:r>
      <w:r w:rsidR="004D7561">
        <w:rPr>
          <w:rFonts w:ascii="Times New Roman" w:hAnsi="Times New Roman" w:cs="Times New Roman"/>
          <w:sz w:val="20"/>
          <w:szCs w:val="20"/>
        </w:rPr>
        <w:fldChar w:fldCharType="end"/>
      </w:r>
      <w:r w:rsidRPr="007436BD">
        <w:rPr>
          <w:rFonts w:ascii="Times New Roman" w:hAnsi="Times New Roman" w:cs="Times New Roman"/>
          <w:sz w:val="20"/>
          <w:szCs w:val="20"/>
        </w:rPr>
        <w:t xml:space="preserve">, with illustrations by professional illustrators or photographs always favoured. </w:t>
      </w:r>
      <w:r w:rsidR="00370E6A">
        <w:rPr>
          <w:rFonts w:ascii="Times New Roman" w:hAnsi="Times New Roman" w:cs="Times New Roman"/>
          <w:sz w:val="20"/>
          <w:szCs w:val="20"/>
        </w:rPr>
        <w:t>In the spirit of methodological transparency, w</w:t>
      </w:r>
      <w:r w:rsidRPr="007436BD">
        <w:rPr>
          <w:rFonts w:ascii="Times New Roman" w:hAnsi="Times New Roman" w:cs="Times New Roman"/>
          <w:sz w:val="20"/>
          <w:szCs w:val="20"/>
        </w:rPr>
        <w:t>e encourage all researchers who use illustrations to formally acknowledge a drawing’s provenance, if known, the illustrator’s background, and respect possible sources of error in their use. With the above analyses suggesting that errors in illustrations of differing technical illustrative skill may arise in a small number of instances, best practice and a critical mindset of the illustrations sourced for analysis, should be paramount.</w:t>
      </w:r>
    </w:p>
    <w:p w14:paraId="5D4E7898" w14:textId="7BFF55F1" w:rsidR="00E02384" w:rsidRPr="007436BD" w:rsidRDefault="00FB680D" w:rsidP="00CC663F">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As this</w:t>
      </w:r>
      <w:r w:rsidR="00982146">
        <w:rPr>
          <w:rFonts w:ascii="Times New Roman" w:hAnsi="Times New Roman" w:cs="Times New Roman"/>
          <w:sz w:val="20"/>
          <w:szCs w:val="20"/>
        </w:rPr>
        <w:t xml:space="preserve"> study</w:t>
      </w:r>
      <w:r w:rsidRPr="007436BD">
        <w:rPr>
          <w:rFonts w:ascii="Times New Roman" w:hAnsi="Times New Roman" w:cs="Times New Roman"/>
          <w:sz w:val="20"/>
          <w:szCs w:val="20"/>
        </w:rPr>
        <w:t xml:space="preserve"> was designed </w:t>
      </w:r>
      <w:r w:rsidR="00982146">
        <w:rPr>
          <w:rFonts w:ascii="Times New Roman" w:hAnsi="Times New Roman" w:cs="Times New Roman"/>
          <w:sz w:val="20"/>
          <w:szCs w:val="20"/>
        </w:rPr>
        <w:t>to investigate</w:t>
      </w:r>
      <w:r w:rsidRPr="007436BD">
        <w:rPr>
          <w:rFonts w:ascii="Times New Roman" w:hAnsi="Times New Roman" w:cs="Times New Roman"/>
          <w:sz w:val="20"/>
          <w:szCs w:val="20"/>
        </w:rPr>
        <w:t xml:space="preserve"> illustration error, and the ramifications for their use in analyses of morphology, four future lines of work are desirable in building on from the hypotheses generated above</w:t>
      </w:r>
      <w:r w:rsidR="00CC663F" w:rsidRPr="007436BD">
        <w:rPr>
          <w:rFonts w:ascii="Times New Roman" w:hAnsi="Times New Roman" w:cs="Times New Roman"/>
          <w:sz w:val="20"/>
          <w:szCs w:val="20"/>
        </w:rPr>
        <w:t>. First, f</w:t>
      </w:r>
      <w:r w:rsidRPr="007436BD">
        <w:rPr>
          <w:rFonts w:ascii="Times New Roman" w:hAnsi="Times New Roman" w:cs="Times New Roman"/>
          <w:sz w:val="20"/>
          <w:szCs w:val="20"/>
        </w:rPr>
        <w:t>uture studies should first consider the role of scaling (i.e. whether this is performed during illustration or post-illustration), specifically how illustrators of different skill scale down an artefact to a variety of ratios commonly adopted by archaeologists and archaeological illustrators (e.g. 1:2, 2:3, 3:4) and how (and if) error</w:t>
      </w:r>
      <w:r w:rsidR="008058D2" w:rsidRPr="007436BD">
        <w:rPr>
          <w:rFonts w:ascii="Times New Roman" w:hAnsi="Times New Roman" w:cs="Times New Roman"/>
          <w:sz w:val="20"/>
          <w:szCs w:val="20"/>
        </w:rPr>
        <w:t xml:space="preserve"> akin to the above CV values</w:t>
      </w:r>
      <w:r w:rsidRPr="007436BD">
        <w:rPr>
          <w:rFonts w:ascii="Times New Roman" w:hAnsi="Times New Roman" w:cs="Times New Roman"/>
          <w:sz w:val="20"/>
          <w:szCs w:val="20"/>
        </w:rPr>
        <w:t xml:space="preserve"> is introduced throughout this process.</w:t>
      </w:r>
      <w:r w:rsidR="0033128C" w:rsidRPr="007436BD">
        <w:rPr>
          <w:rFonts w:ascii="Times New Roman" w:hAnsi="Times New Roman" w:cs="Times New Roman"/>
          <w:sz w:val="20"/>
          <w:szCs w:val="20"/>
        </w:rPr>
        <w:t xml:space="preserve"> </w:t>
      </w:r>
      <w:ins w:id="73" w:author="Christian Hoggard" w:date="2019-10-31T15:54:00Z">
        <w:r w:rsidR="00831826">
          <w:rPr>
            <w:rFonts w:ascii="Times New Roman" w:hAnsi="Times New Roman" w:cs="Times New Roman"/>
            <w:sz w:val="20"/>
            <w:szCs w:val="20"/>
          </w:rPr>
          <w:t>Next, studies should include strictly published examples of lithic illustrations</w:t>
        </w:r>
      </w:ins>
      <w:ins w:id="74" w:author="Christian Hoggard" w:date="2019-10-31T15:56:00Z">
        <w:r w:rsidR="00831826">
          <w:rPr>
            <w:rFonts w:ascii="Times New Roman" w:hAnsi="Times New Roman" w:cs="Times New Roman"/>
            <w:sz w:val="20"/>
            <w:szCs w:val="20"/>
          </w:rPr>
          <w:t>, rather than comparing illustrations to drawings</w:t>
        </w:r>
      </w:ins>
      <w:ins w:id="75" w:author="Christian Hoggard" w:date="2019-10-31T15:55:00Z">
        <w:r w:rsidR="00831826">
          <w:rPr>
            <w:rFonts w:ascii="Times New Roman" w:hAnsi="Times New Roman" w:cs="Times New Roman"/>
            <w:sz w:val="20"/>
            <w:szCs w:val="20"/>
          </w:rPr>
          <w:t>.</w:t>
        </w:r>
      </w:ins>
      <w:ins w:id="76" w:author="Christian Hoggard" w:date="2019-10-31T15:57:00Z">
        <w:r w:rsidR="00831826">
          <w:rPr>
            <w:rFonts w:ascii="Times New Roman" w:hAnsi="Times New Roman" w:cs="Times New Roman"/>
            <w:sz w:val="20"/>
            <w:szCs w:val="20"/>
          </w:rPr>
          <w:t xml:space="preserve"> While archival drawings do provide a means for detailing artefact shape, published examples provide an accepted form of artefact shape.</w:t>
        </w:r>
      </w:ins>
      <w:ins w:id="77" w:author="Christian Hoggard" w:date="2019-10-31T15:55:00Z">
        <w:r w:rsidR="00831826">
          <w:rPr>
            <w:rFonts w:ascii="Times New Roman" w:hAnsi="Times New Roman" w:cs="Times New Roman"/>
            <w:sz w:val="20"/>
            <w:szCs w:val="20"/>
          </w:rPr>
          <w:t xml:space="preserve"> Such a method </w:t>
        </w:r>
      </w:ins>
      <w:ins w:id="78" w:author="Christian Hoggard" w:date="2019-10-31T15:57:00Z">
        <w:r w:rsidR="00831826">
          <w:rPr>
            <w:rFonts w:ascii="Times New Roman" w:hAnsi="Times New Roman" w:cs="Times New Roman"/>
            <w:sz w:val="20"/>
            <w:szCs w:val="20"/>
          </w:rPr>
          <w:t xml:space="preserve">which examines published drawings </w:t>
        </w:r>
      </w:ins>
      <w:ins w:id="79" w:author="Christian Hoggard" w:date="2019-10-31T15:55:00Z">
        <w:r w:rsidR="00831826">
          <w:rPr>
            <w:rFonts w:ascii="Times New Roman" w:hAnsi="Times New Roman" w:cs="Times New Roman"/>
            <w:sz w:val="20"/>
            <w:szCs w:val="20"/>
          </w:rPr>
          <w:t xml:space="preserve">would complement an experimental approach, as detailed here, and provide further justification </w:t>
        </w:r>
      </w:ins>
      <w:ins w:id="80" w:author="Christian Hoggard" w:date="2019-10-31T15:56:00Z">
        <w:r w:rsidR="00831826">
          <w:rPr>
            <w:rFonts w:ascii="Times New Roman" w:hAnsi="Times New Roman" w:cs="Times New Roman"/>
            <w:sz w:val="20"/>
            <w:szCs w:val="20"/>
          </w:rPr>
          <w:t xml:space="preserve">and/or caution for the use of lithic illustrations in GMM procedures. </w:t>
        </w:r>
      </w:ins>
      <w:r w:rsidR="00CC663F" w:rsidRPr="007436BD">
        <w:rPr>
          <w:rFonts w:ascii="Times New Roman" w:hAnsi="Times New Roman" w:cs="Times New Roman"/>
          <w:sz w:val="20"/>
          <w:szCs w:val="20"/>
        </w:rPr>
        <w:t>In addition, f</w:t>
      </w:r>
      <w:r w:rsidRPr="007436BD">
        <w:rPr>
          <w:rFonts w:ascii="Times New Roman" w:hAnsi="Times New Roman" w:cs="Times New Roman"/>
          <w:sz w:val="20"/>
          <w:szCs w:val="20"/>
        </w:rPr>
        <w:t>uture studies should investigate potential error introduced in the abstraction of measurements from photograph data, and explicitly the positioning of the scale</w:t>
      </w:r>
      <w:r w:rsidR="00E02384" w:rsidRPr="007436BD">
        <w:rPr>
          <w:rFonts w:ascii="Times New Roman" w:hAnsi="Times New Roman" w:cs="Times New Roman"/>
          <w:sz w:val="20"/>
          <w:szCs w:val="20"/>
        </w:rPr>
        <w:t xml:space="preserve"> relative to the plane of the artefact.</w:t>
      </w:r>
      <w:r w:rsidR="00CC663F" w:rsidRPr="007436BD">
        <w:rPr>
          <w:rFonts w:ascii="Times New Roman" w:hAnsi="Times New Roman" w:cs="Times New Roman"/>
          <w:sz w:val="20"/>
          <w:szCs w:val="20"/>
        </w:rPr>
        <w:t xml:space="preserve"> </w:t>
      </w:r>
      <w:r w:rsidR="00E02384" w:rsidRPr="007436BD">
        <w:rPr>
          <w:rFonts w:ascii="Times New Roman" w:hAnsi="Times New Roman" w:cs="Times New Roman"/>
          <w:sz w:val="20"/>
          <w:szCs w:val="20"/>
        </w:rPr>
        <w:t xml:space="preserve">Future studies should investigate how the above methods compare to three-dimensional models for each artefact. As methods such as photogrammetry and structured-light 3D scanners are becoming increasingly portable, cheaper, simpler to use, with standardised and explicit protocols for data acquisition </w:t>
      </w:r>
      <w:r w:rsidR="004D7561">
        <w:rPr>
          <w:rFonts w:ascii="Times New Roman" w:hAnsi="Times New Roman" w:cs="Times New Roman"/>
          <w:sz w:val="20"/>
          <w:szCs w:val="20"/>
        </w:rPr>
        <w:fldChar w:fldCharType="begin" w:fldLock="1"/>
      </w:r>
      <w:r w:rsidR="004D7561">
        <w:rPr>
          <w:rFonts w:ascii="Times New Roman" w:hAnsi="Times New Roman" w:cs="Times New Roman"/>
          <w:sz w:val="20"/>
          <w:szCs w:val="20"/>
        </w:rPr>
        <w:instrText xml:space="preserve">ADDIN CSL_CITATION {"citationItems":[{"id":"ITEM-1","itemData":{"ISSN":"15740846","abstract":"Integrated laser scanning and photogrammetry - remote methods of collecting three dimensional (3D) spatial and geometrical data - has to-date been under-utilized in palaeontology. Laser scanning provides a dense point cloud that represents a precisely sampled replica of an object’s surface geometry. Integrating a digital camera into the scanning unit allows photographic images to be combined with these point clouds to produce interactive photo-realistic 3D models. The Differential Global Positioning System (DGPS) also built into the unit provides sub-metre global position information and allows data to be integrated with other georeferenced datasets. As a non-invasive method of attaining geometrically precise 3D digital models, these techniques enable palaeontologists to explore fossils and fossil sites on the desktop where an exceptional level of visualization can be combined with analytical facilities unique to the digital environment. 3D geological mapping using integrated laser scanning and photogrammetry has provided the necessary framework for interpretation of fossiliferous localities in the context of their 3D sedimentary facies, improving understanding of the stratigraphic and palaeoenvironmental context of fossil sites. High- resolution photo-realistic models also offer remote interactive access through virtual fieldtrips, and may contribute significantly to conservation and education at palaeontological heritage sites. Building on its use to model the 3D geometry of fossil dinosaur tracks, we have also recently used laser scanning to digitize skeletal mounts of theropod dinosaurs, producing scale models that have been used to examine the mass, inertial properties and locomotor mechanics of these animals.","author":[{"dropping-particle":"","family":"Bates","given":"Kt","non-dropping-particle":"","parse-names":false,"suffix":""},{"dropping-particle":"","family":"Falkingham","given":"Pl","non-dropping-particle":"","parse-names":false,"suffix":""},{"dropping-particle":"","family":"Rarity","given":"F","non-dropping-particle":"","parse-names":false,"suffix":""}],"container-title":"International Archives of Photogrammetry, Remote Sensing and Spatial Information Sciences","id":"ITEM-1","issue":"5","issued":{"date-parts":[["2010"]]},"page":"68-73","title":"Application of high-resolution laser scanning and photogrammetric techniques to data acquisition, analysis and interpretation in palaeontology","type":"article-journal","volume":"XXXVIII"},"uris":["http://www.mendeley.com/documents/?uuid=b664b980-7ac1-44ca-901e-df0da56e0ae2"]},{"id":"ITEM-2","itemData":{"DOI":"10.26879/264","abstract":"The 3D digitisation of palaeontological resources is of tremendous use to the field, providing the means to archive, analyse, and visualise specimens that would otherwise be too large to handle, too valuable to destructively sample, or simply in a different geographic location. Digitisation of a specimen to produce a 3D digital model often requires the use of expensive laser scanning equipment or proprietary digital recon- struction software, making the technique inaccessible to many workers. Presented here is a guide for producing high resolution 3D models from photographs, using freely available open-source software. To demonstrate the accuracy and flexibility of the approach, a number of examples are given, including a small trilobite (~0.04 m), a large mounted elephant skeleton (~3 m), and a very large fossil tree root system (~6 m), illustrating that the method is equally applicable to specimens or even outcrops of all sizes. The digital files of the models produced in this paper are included. The results demonstrate that production of digital models from specimens for research or archival purposes is available to anyone, and it is hoped that an increased use of digitisation techniques will facilitate research and encourage collaboration and dissemination of digital data.","author":[{"dropping-particle":"","family":"Falkingham","given":"PL","non-dropping-particle":"","parse-names":false,"suffix":""}],"container-title":"Palaeontologia Electronica","id":"ITEM-2","issue":"1","issued":{"date-parts":[["2012"]]},"page":"1T","title":"Acquisition of high resolution three-dimensional models using free, open-source, photogrammetric software","type":"article-journal","volume":"15"},"uris":["http://www.mendeley.com/documents/?uuid=2b1a78bd-7916-4dcd-8040-4f8a5b6b55e3"]},{"id":"ITEM-3","itemData":{"DOI":"10.1002/ajpa.22468","ISSN":"10968644","abstract":"This study assessed three-dimensional (3D) photogrammetry as a tool for capturing and quantifying human skull morphology. While virtual reconstruction with 3D surface scanning technology has become an accepted part of the paleoanthropologist's tool kit, recent advances in 3D photogrammetry make it a potential alternative to dedicated surface scanners. The principal advantages of photogrammetry are more rapid raw data collection, simplicity and portability of setup, and reduced equipment costs. We tested the precision and repeatability of 3D photogrammetry by comparing digital models of human crania reconstructed from conventional, 2D digital photographs to those generated using a 3D surface scanner. Overall, the photogrammetry and scanner meshes showed low degrees of deviation from one another. Surface area estimates derived from photogrammetry models tended to be slightly larger. Landmark configurations generally did not cluster together based upon whether the reconstruction was created with photogrammetry or surface scanning technology. Average deviations of landmark coordinates recorded on photogrammetry models were within the generally allowable range of error in osteometry. Thus, while dependent upon the needs of the particular research project, 3D photogrammetry appears to be a suitable, lower-cost alternative to 3D imaging and scanning options. Am J Phys Anthropol, 2014. </w:instrText>
      </w:r>
      <w:r w:rsidR="004D7561">
        <w:rPr>
          <w:rFonts w:ascii="Tahoma" w:hAnsi="Tahoma" w:cs="Tahoma"/>
          <w:sz w:val="20"/>
          <w:szCs w:val="20"/>
        </w:rPr>
        <w:instrText>�</w:instrText>
      </w:r>
      <w:r w:rsidR="004D7561">
        <w:rPr>
          <w:rFonts w:ascii="Times New Roman" w:hAnsi="Times New Roman" w:cs="Times New Roman"/>
          <w:sz w:val="20"/>
          <w:szCs w:val="20"/>
        </w:rPr>
        <w:instrText xml:space="preserve"> 2014 Wiley Periodicals, Inc.","author":[{"dropping-particle":"","family":"Katz","given":"David","non-dropping-particle":"","parse-names":false,"suffix":""},{"dropping-particle":"","family":"Friess","given":"Martin","non-dropping-particle":"","parse-names":false,"suffix":""}],"container-title":"American Journal of Physical Anthropology","id":"ITEM-3","issue":"1","issued":{"date-parts":[["2014"]]},"page":"152-158","title":"Technical note: 3D from standard digital photography of human crania - A preliminary assessment","type":"article-journal","volume":"154"},"uris":["http://www.mendeley.com/documents/?uuid=db146843-73c0-4058-9e17-f85c5509859e"]},{"id":"ITEM-4","itemData":{"DOI":"10.5334/jcaa.17","abstract":"This study uses data extracted from 3D models to compare blade cores from the Châtelperronian and Protoaurignacian stone tool industries. These technocomplexes are at the center of the debate surround- ing the interactions between Neanderthals and anatomically modern humans approximately 45 to 40,000 years ago. We created 3D models of lithic cores from the sites of Roc de Combe and Les Cottés using a standard- ized photogrammetry protocol. We then used data derived from these 3D models to make quantitative comparisons of artifact attributes that have previously been argued to distinguish the two stone tool industries in question. These attributes include the angle between the platform and flaking surfaces, the shape of core cross sections, and the angle between core axes. The conception of this study was not to privilege the use of new technological and statistical approaches over more traditional or qualitative forms of lithic analysis. Rather, our aim was to experiment with using digital tool to develop nuanced, reproducible ways to describe variability in lithic artifacts. Our results support the hypothesis that there is a difference in the angle between core surfaces between these two industries. Our analysis also indicates a difference in the angle between core axes, although we are more cautious in interpreting these results. An elliptical Fourier analysis of core cross section shape was inconclusive. We discuss what archaeological and methodological factors may have con- tributed to our results, and the roles of both qualitative and quantitative observations in archaeological research. 3D artifact models generated for this study are included as supplemental data and are available for use by other researchers. Keywords:","author":[{"dropping-particle":"","family":"Porter","given":"Samantha Thi","non-dropping-particle":"","parse-names":false,"suffix":""},{"dropping-particle":"","family":"Roussel","given":"Morgan","non-dropping-particle":"","parse-names":false,"suffix":""},{"dropping-particle":"","family":"Soressi","given":"Marie","non-dropping-particle":"","parse-names":false,"suffix":""}],"container-title":"Journal of Computer Applications in Archaeology","id":"ITEM-4","issue":"1","issued":{"date-parts":[["2019"]]},"page":"41-55","title":"A Comparison of Châtelperronian and Protoaurignacian Core Technology Using Data Derived from 3D Models","type":"article-journal","volume":"2"},"uris":["http://www.mendeley.com/documents/?uuid=c5b99c28-0adf-49ca-b8a7-3aca7ebf37d5"]}],"mendeley":{"formattedCitation":"(Bates et al. 2010; Falkingham 2012; Katz and Friess 2014; Porter et al. 2019)","plainTextFormattedCitation":"(Bates et al. 2010; Falkingham 2012; Katz and Friess 2014; Porter et al. 2019)","previouslyFormattedCitation":"(Bates et al. 2010; Falkingham 2012; Katz and Friess 2014; Porter et al. 2019)"},"properties":{"noteIndex":0},"schema":"https://github.com/citation-style-language/schema/raw/master/csl-citation.json"}</w:instrText>
      </w:r>
      <w:r w:rsidR="004D7561">
        <w:rPr>
          <w:rFonts w:ascii="Times New Roman" w:hAnsi="Times New Roman" w:cs="Times New Roman"/>
          <w:sz w:val="20"/>
          <w:szCs w:val="20"/>
        </w:rPr>
        <w:fldChar w:fldCharType="separate"/>
      </w:r>
      <w:r w:rsidR="004D7561" w:rsidRPr="004D7561">
        <w:rPr>
          <w:rFonts w:ascii="Times New Roman" w:hAnsi="Times New Roman" w:cs="Times New Roman"/>
          <w:noProof/>
          <w:sz w:val="20"/>
          <w:szCs w:val="20"/>
        </w:rPr>
        <w:t>(Bates et al. 2010; Falkingham 2012; Katz and Friess 2014; Porter et al. 2019)</w:t>
      </w:r>
      <w:r w:rsidR="004D7561">
        <w:rPr>
          <w:rFonts w:ascii="Times New Roman" w:hAnsi="Times New Roman" w:cs="Times New Roman"/>
          <w:sz w:val="20"/>
          <w:szCs w:val="20"/>
        </w:rPr>
        <w:fldChar w:fldCharType="end"/>
      </w:r>
      <w:r w:rsidR="00E02384" w:rsidRPr="007436BD">
        <w:rPr>
          <w:rFonts w:ascii="Times New Roman" w:hAnsi="Times New Roman" w:cs="Times New Roman"/>
          <w:sz w:val="20"/>
          <w:szCs w:val="20"/>
        </w:rPr>
        <w:t>, such an investigation would provide a useful framework for understanding the accuracy of illustrative methods.</w:t>
      </w:r>
      <w:r w:rsidR="00CC663F" w:rsidRPr="007436BD">
        <w:rPr>
          <w:rFonts w:ascii="Times New Roman" w:hAnsi="Times New Roman" w:cs="Times New Roman"/>
          <w:sz w:val="20"/>
          <w:szCs w:val="20"/>
        </w:rPr>
        <w:t xml:space="preserve"> </w:t>
      </w:r>
      <w:r w:rsidR="00E02384" w:rsidRPr="007436BD">
        <w:rPr>
          <w:rFonts w:ascii="Times New Roman" w:hAnsi="Times New Roman" w:cs="Times New Roman"/>
          <w:sz w:val="20"/>
          <w:szCs w:val="20"/>
        </w:rPr>
        <w:t xml:space="preserve">Finally, and perhaps most importantly, there is a need to upscale the experiment in order to allow for further explorative and analytical methodologies at a higher analytical level. These future studies should prioritise </w:t>
      </w:r>
      <w:r w:rsidR="00E02384" w:rsidRPr="007436BD">
        <w:rPr>
          <w:rFonts w:ascii="Times New Roman" w:hAnsi="Times New Roman" w:cs="Times New Roman"/>
          <w:sz w:val="20"/>
          <w:szCs w:val="20"/>
        </w:rPr>
        <w:lastRenderedPageBreak/>
        <w:t>the inclusion of a large number of intermediate and expert illustrators. This too could include the analysis of illustrations from other artefact classes of both greater shape complexity and more variable sizes</w:t>
      </w:r>
      <w:r w:rsidR="004D7561">
        <w:rPr>
          <w:rFonts w:ascii="Times New Roman" w:hAnsi="Times New Roman" w:cs="Times New Roman"/>
          <w:sz w:val="20"/>
          <w:szCs w:val="20"/>
        </w:rPr>
        <w:t xml:space="preserve"> </w:t>
      </w:r>
      <w:r w:rsidR="004D7561">
        <w:rPr>
          <w:rFonts w:ascii="Times New Roman" w:hAnsi="Times New Roman" w:cs="Times New Roman"/>
          <w:sz w:val="20"/>
          <w:szCs w:val="20"/>
        </w:rPr>
        <w:fldChar w:fldCharType="begin" w:fldLock="1"/>
      </w:r>
      <w:r w:rsidR="004D7561">
        <w:rPr>
          <w:rFonts w:ascii="Times New Roman" w:hAnsi="Times New Roman" w:cs="Times New Roman"/>
          <w:sz w:val="20"/>
          <w:szCs w:val="20"/>
        </w:rPr>
        <w:instrText>ADDIN CSL_CITATION {"citationItems":[{"id":"ITEM-1","itemData":{"DOI":"10.1016/j.jas.2008.10.021","ISBN":"0305-4403","ISSN":"10959238","abstract":"The Discrete Cosine Transform (DCT) is a Fourier-related transform widely used in signal processing and well suited to the analysis of open outlines. This method was applied here to evaluate the discrimination power of the inner lateral rib for two palstave populations dating from the Middle Bronze Age, excavated in northwest France. A corpus of almost 400 palstaves (bronze axes) of the Breton and Norman types was processed, and compared to specimens found at Sermizelles in Burgundy. The procedure is robust and produces a discrimination in good agreement with the traditional typology. Besides the definition of a 'standard' shape for each population, the morphometrical approach allows shape disparity, which is generally inaccessible to the naked eye, to be visualised and quantified. Shape disparity indicates that, contrary to previous assumptions, the bronze axes from the Sermizelles hoards cannot be explained as an assortment of Breton and Norman palstaves alone. We believe that this approach is quick, reproducible, and generalisable enough to be applied to a wide variety of artefacts from different periods, in order to clarify their typology and even their origin. © 2008 Elsevier Ltd. All rights reserved.","author":[{"dropping-particle":"","family":"Forel","given":"B.","non-dropping-particle":"","parse-names":false,"suffix":""},{"dropping-particle":"","family":"Gabillot","given":"M.","non-dropping-particle":"","parse-names":false,"suffix":""},{"dropping-particle":"","family":"Monna","given":"F.","non-dropping-particle":"","parse-names":false,"suffix":""},{"dropping-particle":"","family":"Forel","given":"S.","non-dropping-particle":"","parse-names":false,"suffix":""},{"dropping-particle":"","family":"Dommergues","given":"C. H.","non-dropping-particle":"","parse-names":false,"suffix":""},{"dropping-particle":"","family":"Gerber","given":"S.","non-dropping-particle":"","parse-names":false,"suffix":""},{"dropping-particle":"","family":"Petit","given":"C.","non-dropping-particle":"","parse-names":false,"suffix":""},{"dropping-particle":"","family":"Mordant","given":"C.","non-dropping-particle":"","parse-names":false,"suffix":""},{"dropping-particle":"","family":"Chateau","given":"C.","non-dropping-particle":"","parse-names":false,"suffix":""}],"container-title":"Journal of Archaeological Science","id":"ITEM-1","issue":"3","issued":{"date-parts":[["2009"]]},"page":"721-729","title":"Morphometry of Middle Bronze Age palstaves by Discrete Cosine Transform","type":"article-journal","volume":"36"},"uris":["http://www.mendeley.com/documents/?uuid=634d2af2-5344-41de-83ed-8439a37ecd9c"]},{"id":"ITEM-2","itemData":{"DOI":"10.1016/j.jas.2012.06.029","ISSN":"10959238","abstract":"For archaeologists, metallic artifacts are key materials to assess Middle Bronze Age production areas and cultural exchanges. Here, a set of 629 bronze palstaves excavated in northern France, belonging to Breton and Norman typological groups, was treated by (open) outline-based morphometrics with orthogonal polynomial regression. Using robust statistics developed for outlier detection, these Norman and Breton palstave outlines can be divided into two groups: those for which the shape fluctuates close to the standard shape, called \"congruent\" axes, and those which are far enough from this standard to be considered as \"non-congruent\", although they possess most of the features of the typological group. The highest density of discovery (whether congruent and non-congruent in shape) is in the extreme east of Brittany for the Breton axes, while the Norman axes are concentrated in northern Normandy, hence the choice of names. However, the distribution of congruent and non-congruent artifacts appears to be spatially dependent for the Norman group, and to a lesser extent for the Breton group, as there are proportionally more congruent specimens inside the supposed production areas than outside. This contradicts the generally accepted archaeological scheme which hypothesizes that all axes in a group originate from the same production center, and that some items were exported from there to supply neighboring regions. Other minor production centers probably existed, copying the original model with greater shape variation. © 2012 Elsevier Ltd.","author":[{"dropping-particle":"","family":"Monna","given":"F.","non-dropping-particle":"","parse-names":false,"suffix":""},{"dropping-particle":"","family":"Jebrane","given":"A.","non-dropping-particle":"","parse-names":false,"suffix":""},{"dropping-particle":"","family":"Gabillot","given":"M.","non-dropping-particle":"","parse-names":false,"suffix":""},{"dropping-particle":"","family":"Laffont","given":"R.","non-dropping-particle":"","parse-names":false,"suffix":""},{"dropping-particle":"","family":"Specht","given":"M.","non-dropping-particle":"","parse-names":false,"suffix":""},{"dropping-particle":"","family":"Bohard","given":"B.","non-dropping-particle":"","parse-names":false,"suffix":""},{"dropping-particle":"","family":"Camizuli","given":"E.","non-dropping-particle":"","parse-names":false,"suffix":""},{"dropping-particle":"","family":"Petit","given":"C.","non-dropping-particle":"","parse-names":false,"suffix":""},{"dropping-particle":"","family":"Chateau","given":"C.","non-dropping-particle":"","parse-names":false,"suffix":""},{"dropping-particle":"","family":"Alibert","given":"P.","non-dropping-particle":"","parse-names":false,"suffix":""}],"container-title":"Journal of Archaeological Science","id":"ITEM-2","issue":"1","issued":{"date-parts":[["2013"]]},"page":"507-516","title":"Morphometry of Middle Bronze Age palstaves. Part II - spatial distribution of shapes in two typological groups, implications for production and exportation","type":"article-journal","volume":"40"},"uris":["http://www.mendeley.com/documents/?uuid=82a2c037-9f98-49a9-be37-53a3168938ad"]},{"id":"ITEM-3","itemData":{"DOI":"10.1016/j.jas.2014.05.033","ISBN":"03054403","ISSN":"10959238","abstract":"Although the potential of geometric morphometrics for the study of archaeological artefacts is recognised, quantitative evaluations of the concordance between such methods and traditional typology are rare. The present work seeks to fill this gap, using as a case study a corpus of 154 complete ceramic vessels from the Bibracte oppidum (France), the capital of the Celtic tribe Aedui from the Second Iron Age. Two outline-based approaches were selected: the Elliptic Fourier Analysis and the Discrete Cosine Transform. They were combined with numerous methods of standardisation/normalisation. Although standardisations may use either perimeter or surface, the resulting morphospaces remain comparable, and, interestingly, are also comparable with the morphospace built from traditional typology. Geometric morphometrics also presentthe advantage of being easily implemented and automated for large sets of artefacts. The method is reproducible and provides quantitative estimates, such as mean shape, and shape diversity of ceramic assemblages, allowing objective inferences to be statistically tested. The approach can easily be generalised and adopted for other kinds of artefacts, to study the level of production standardisation and the evolution of shape over space and time, and to provide information about material and cultural exchanges. © 2014 Elsevier Ltd.","author":[{"dropping-particle":"","family":"Wilczek","given":"J.","non-dropping-particle":"","parse-names":false,"suffix":""},{"dropping-particle":"","family":"Monna","given":"F.","non-dropping-particle":"","parse-names":false,"suffix":""},{"dropping-particle":"","family":"Barral","given":"P.","non-dropping-particle":"","parse-names":false,"suffix":""},{"dropping-particle":"","family":"Burlet","given":"L.","non-dropping-particle":"","parse-names":false,"suffix":""},{"dropping-particle":"","family":"Chateau","given":"C.","non-dropping-particle":"","parse-names":false,"suffix":""},{"dropping-particle":"","family":"Navarro","given":"N.","non-dropping-particle":"","parse-names":false,"suffix":""}],"container-title":"Journal of Archaeological Science","id":"ITEM-3","issue":"1","issued":{"date-parts":[["2014"]]},"page":"39-50","title":"Morphometrics of Second Iron Age ceramics - strengths, weaknesses, and comparison with traditional typology","type":"article-journal","volume":"50"},"uris":["http://www.mendeley.com/documents/?uuid=a0adebf4-f849-4643-a439-dc0727572f03"]},{"id":"ITEM-4","itemData":{"DOI":"10.1016/j.jasrep.2015.06.030","ISBN":"2352-409X","ISSN":"2352409X","abstract":"The classification of Western European flanged axes dating to the Middle Bronze Age (1650-1350 BC) is very complex. Many types of axe have been identified, some of which have numerous variant forms. In the current French terminology, all axes are divided into two generic groups: namely \"Atlantic\" (Atlantique) and \"Eastern\" (Orientale). Each of these generic groups, however, is highly polymorphic, so that it is often very difficult for the operator to classify individual axes with absolute confidence and certainty. In order to overcome such problems, a new shape classification is proposed, using morphometric analysis (Elliptic Fourier Analysis) followed by unsupervised model-based clustering and discriminant analysis, both based on Gaussian mixture modelling. Together, these methods produce a clearer pattern, which is independently validated by the spatial distribution of the findings, and multinomial scan statistics. This approach is fast, reproducible, and operator-independent, allowing artefacts of unknown membership to be classified rapidly. The method is designed to be amendable by the introduction of new artefacts, in the light of future discoveries. This method can be adapted to suit many other archaeological artefacts, providing information about the material, social and cultural relations of ancient populations.","author":[{"dropping-particle":"","family":"Wilczek","given":"J.","non-dropping-particle":"","parse-names":false,"suffix":""},{"dropping-particle":"","family":"Monna","given":"F.","non-dropping-particle":"","parse-names":false,"suffix":""},{"dropping-particle":"","family":"Gabillot","given":"M.","non-dropping-particle":"","parse-names":false,"suffix":""},{"dropping-particle":"","family":"Navarro","given":"N.","non-dropping-particle":"","parse-names":false,"suffix":""},{"dropping-particle":"","family":"Rusch","given":"L.","non-dropping-particle":"","parse-names":false,"suffix":""},{"dropping-particle":"","family":"Chateau","given":"C.","non-dropping-particle":"","parse-names":false,"suffix":""}],"container-title":"Journal of Archaeological Science: Reports","id":"ITEM-4","issued":{"date-parts":[["2015"]]},"page":"381-391","title":"Unsupervised model-based clustering for typological classification of Middle Bronze Age flanged axes","type":"article-journal","volume":"3"},"uris":["http://www.mendeley.com/documents/?uuid=9a36e10f-3b60-4525-849b-e8dd46063bf4"]}],"mendeley":{"formattedCitation":"(Forel et al. 2009; Monna et al. 2013; Wilczek et al. 2014, 2015)","manualFormatting":"(cf. Forel et al. 2009; Monna et al. 2013; Wilczek et al. 2014, 2015)","plainTextFormattedCitation":"(Forel et al. 2009; Monna et al. 2013; Wilczek et al. 2014, 2015)","previouslyFormattedCitation":"(Forel et al. 2009; Monna et al. 2013; Wilczek et al. 2014, 2015)"},"properties":{"noteIndex":0},"schema":"https://github.com/citation-style-language/schema/raw/master/csl-citation.json"}</w:instrText>
      </w:r>
      <w:r w:rsidR="004D7561">
        <w:rPr>
          <w:rFonts w:ascii="Times New Roman" w:hAnsi="Times New Roman" w:cs="Times New Roman"/>
          <w:sz w:val="20"/>
          <w:szCs w:val="20"/>
        </w:rPr>
        <w:fldChar w:fldCharType="separate"/>
      </w:r>
      <w:r w:rsidR="004D7561" w:rsidRPr="004D7561">
        <w:rPr>
          <w:rFonts w:ascii="Times New Roman" w:hAnsi="Times New Roman" w:cs="Times New Roman"/>
          <w:noProof/>
          <w:sz w:val="20"/>
          <w:szCs w:val="20"/>
        </w:rPr>
        <w:t>(</w:t>
      </w:r>
      <w:r w:rsidR="004D7561">
        <w:rPr>
          <w:rFonts w:ascii="Times New Roman" w:hAnsi="Times New Roman" w:cs="Times New Roman"/>
          <w:noProof/>
          <w:sz w:val="20"/>
          <w:szCs w:val="20"/>
        </w:rPr>
        <w:t xml:space="preserve">cf. </w:t>
      </w:r>
      <w:r w:rsidR="004D7561" w:rsidRPr="004D7561">
        <w:rPr>
          <w:rFonts w:ascii="Times New Roman" w:hAnsi="Times New Roman" w:cs="Times New Roman"/>
          <w:noProof/>
          <w:sz w:val="20"/>
          <w:szCs w:val="20"/>
        </w:rPr>
        <w:t>Forel et al. 2009; Monna et al. 2013; Wilczek et al. 2014, 2015)</w:t>
      </w:r>
      <w:r w:rsidR="004D7561">
        <w:rPr>
          <w:rFonts w:ascii="Times New Roman" w:hAnsi="Times New Roman" w:cs="Times New Roman"/>
          <w:sz w:val="20"/>
          <w:szCs w:val="20"/>
        </w:rPr>
        <w:fldChar w:fldCharType="end"/>
      </w:r>
      <w:r w:rsidR="004D7561">
        <w:rPr>
          <w:rFonts w:ascii="Times New Roman" w:hAnsi="Times New Roman" w:cs="Times New Roman"/>
          <w:sz w:val="20"/>
          <w:szCs w:val="20"/>
        </w:rPr>
        <w:t>,</w:t>
      </w:r>
      <w:r w:rsidR="00E02384" w:rsidRPr="007436BD">
        <w:rPr>
          <w:rFonts w:ascii="Times New Roman" w:hAnsi="Times New Roman" w:cs="Times New Roman"/>
          <w:sz w:val="20"/>
          <w:szCs w:val="20"/>
        </w:rPr>
        <w:t xml:space="preserve"> given that drawing inaccuracy may become substantially aggravated as objects become increasingly more com</w:t>
      </w:r>
      <w:r w:rsidR="00CC663F" w:rsidRPr="007436BD">
        <w:rPr>
          <w:rFonts w:ascii="Times New Roman" w:hAnsi="Times New Roman" w:cs="Times New Roman"/>
          <w:sz w:val="20"/>
          <w:szCs w:val="20"/>
        </w:rPr>
        <w:t>plex or reduce in size. That said, our study does not indicate that more complex forms – here the tanged points – lead to greater error, but instead that objects of larger size may be more difficult to accurately reproduce independently of shape complexity</w:t>
      </w:r>
      <w:r w:rsidR="00C16241" w:rsidRPr="007436BD">
        <w:rPr>
          <w:rFonts w:ascii="Times New Roman" w:hAnsi="Times New Roman" w:cs="Times New Roman"/>
          <w:sz w:val="20"/>
          <w:szCs w:val="20"/>
        </w:rPr>
        <w:t>, perhaps due to psychophysical limitations in visual accuracy</w:t>
      </w:r>
      <w:r w:rsidR="00CC663F" w:rsidRPr="007436BD">
        <w:rPr>
          <w:rFonts w:ascii="Times New Roman" w:hAnsi="Times New Roman" w:cs="Times New Roman"/>
          <w:sz w:val="20"/>
          <w:szCs w:val="20"/>
        </w:rPr>
        <w:t>.</w:t>
      </w:r>
    </w:p>
    <w:p w14:paraId="213496CA" w14:textId="79898132" w:rsidR="00564B03" w:rsidRPr="007436BD" w:rsidRDefault="00564B03" w:rsidP="00CC663F">
      <w:pPr>
        <w:spacing w:line="360" w:lineRule="auto"/>
        <w:jc w:val="both"/>
        <w:rPr>
          <w:rFonts w:ascii="Times New Roman" w:hAnsi="Times New Roman" w:cs="Times New Roman"/>
          <w:sz w:val="20"/>
          <w:szCs w:val="20"/>
        </w:rPr>
      </w:pPr>
    </w:p>
    <w:p w14:paraId="2B2E55C0" w14:textId="7A8B36FF" w:rsidR="00564B03" w:rsidRPr="007436BD" w:rsidRDefault="00564B03" w:rsidP="00CC663F">
      <w:pPr>
        <w:spacing w:line="360" w:lineRule="auto"/>
        <w:jc w:val="both"/>
        <w:rPr>
          <w:rFonts w:ascii="Times New Roman" w:hAnsi="Times New Roman" w:cs="Times New Roman"/>
          <w:b/>
          <w:bCs/>
          <w:sz w:val="20"/>
          <w:szCs w:val="20"/>
        </w:rPr>
      </w:pPr>
      <w:r w:rsidRPr="007436BD">
        <w:rPr>
          <w:rFonts w:ascii="Times New Roman" w:hAnsi="Times New Roman" w:cs="Times New Roman"/>
          <w:b/>
          <w:bCs/>
          <w:sz w:val="20"/>
          <w:szCs w:val="20"/>
        </w:rPr>
        <w:t>Conclusion</w:t>
      </w:r>
    </w:p>
    <w:p w14:paraId="1D2CAC94" w14:textId="7595126E" w:rsidR="003D537E" w:rsidRPr="007436BD" w:rsidRDefault="00DC5DFA" w:rsidP="00F672B1">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Encouragingly, our analyses demonstrate that lithic illustrations produced by illustrators of differing technical skill and knowledge of lithic artefacts offer comparably accurate results to photographs and professional illustrators. Through the replication of three different artefact classes, and a range of artefacts within each class, this article highlights their analytical power and suitability for lineal and two-dimensional GMM methodologies, thus strengthening the methodological frameworks of past publications utilising such data</w:t>
      </w:r>
      <w:r w:rsidR="00C16241" w:rsidRPr="007436BD">
        <w:rPr>
          <w:rFonts w:ascii="Times New Roman" w:hAnsi="Times New Roman" w:cs="Times New Roman"/>
          <w:sz w:val="20"/>
          <w:szCs w:val="20"/>
        </w:rPr>
        <w:t>,</w:t>
      </w:r>
      <w:r w:rsidRPr="007436BD">
        <w:rPr>
          <w:rFonts w:ascii="Times New Roman" w:hAnsi="Times New Roman" w:cs="Times New Roman"/>
          <w:sz w:val="20"/>
          <w:szCs w:val="20"/>
        </w:rPr>
        <w:t xml:space="preserve"> and lending confidence to future studies that laudably seek to integrate such legacy data - the plentiful drawings of lithic artefacts contained in archaeological reports, monographs and syntheses – into digitally and computationally enabled approaches. Yet, while the corpus of illustrations at disposal to archaeologists provide a means to understand artefact change, our analyses do reinforce the need for the analyst to be cautious. In a minority of examples outlined here, minimal differences in particular shapes may produce unfaithful reproductions of stone artefacts, lending strength to the necessity for care to be adhered. Nonetheless, our study provide</w:t>
      </w:r>
      <w:r w:rsidR="008058D2" w:rsidRPr="007436BD">
        <w:rPr>
          <w:rFonts w:ascii="Times New Roman" w:hAnsi="Times New Roman" w:cs="Times New Roman"/>
          <w:sz w:val="20"/>
          <w:szCs w:val="20"/>
        </w:rPr>
        <w:t>s</w:t>
      </w:r>
      <w:r w:rsidRPr="007436BD">
        <w:rPr>
          <w:rFonts w:ascii="Times New Roman" w:hAnsi="Times New Roman" w:cs="Times New Roman"/>
          <w:sz w:val="20"/>
          <w:szCs w:val="20"/>
        </w:rPr>
        <w:t xml:space="preserve"> support and legitimacy </w:t>
      </w:r>
      <w:r w:rsidR="008058D2" w:rsidRPr="007436BD">
        <w:rPr>
          <w:rFonts w:ascii="Times New Roman" w:hAnsi="Times New Roman" w:cs="Times New Roman"/>
          <w:sz w:val="20"/>
          <w:szCs w:val="20"/>
        </w:rPr>
        <w:t>for</w:t>
      </w:r>
      <w:r w:rsidRPr="007436BD">
        <w:rPr>
          <w:rFonts w:ascii="Times New Roman" w:hAnsi="Times New Roman" w:cs="Times New Roman"/>
          <w:sz w:val="20"/>
          <w:szCs w:val="20"/>
        </w:rPr>
        <w:t xml:space="preserve"> utilising legacy and archival lithic illustrations as data in </w:t>
      </w:r>
      <w:r w:rsidR="008058D2" w:rsidRPr="007436BD">
        <w:rPr>
          <w:rFonts w:ascii="Times New Roman" w:hAnsi="Times New Roman" w:cs="Times New Roman"/>
          <w:sz w:val="20"/>
          <w:szCs w:val="20"/>
        </w:rPr>
        <w:t>computational methods for quantifying and understanding morphological change</w:t>
      </w:r>
      <w:r w:rsidRPr="007436BD">
        <w:rPr>
          <w:rFonts w:ascii="Times New Roman" w:hAnsi="Times New Roman" w:cs="Times New Roman"/>
          <w:sz w:val="20"/>
          <w:szCs w:val="20"/>
        </w:rPr>
        <w:t xml:space="preserve">. </w:t>
      </w:r>
    </w:p>
    <w:p w14:paraId="2522D9A8" w14:textId="7EDD371E" w:rsidR="00F672B1" w:rsidRPr="007436BD" w:rsidRDefault="00F672B1" w:rsidP="000260B2">
      <w:pPr>
        <w:spacing w:line="360" w:lineRule="auto"/>
        <w:jc w:val="both"/>
        <w:rPr>
          <w:rFonts w:ascii="Times New Roman" w:hAnsi="Times New Roman" w:cs="Times New Roman"/>
          <w:sz w:val="20"/>
          <w:szCs w:val="20"/>
        </w:rPr>
      </w:pPr>
    </w:p>
    <w:p w14:paraId="15861008" w14:textId="77777777" w:rsidR="00DC5DFA" w:rsidRPr="007436BD" w:rsidRDefault="00DC5DFA" w:rsidP="000260B2">
      <w:pPr>
        <w:spacing w:line="360" w:lineRule="auto"/>
        <w:jc w:val="both"/>
        <w:rPr>
          <w:rFonts w:ascii="Times New Roman" w:hAnsi="Times New Roman" w:cs="Times New Roman"/>
          <w:b/>
          <w:bCs/>
          <w:sz w:val="20"/>
          <w:szCs w:val="20"/>
        </w:rPr>
      </w:pPr>
      <w:r w:rsidRPr="007436BD">
        <w:rPr>
          <w:rFonts w:ascii="Times New Roman" w:hAnsi="Times New Roman" w:cs="Times New Roman"/>
          <w:b/>
          <w:bCs/>
          <w:sz w:val="20"/>
          <w:szCs w:val="20"/>
        </w:rPr>
        <w:t>Acknowledgements</w:t>
      </w:r>
    </w:p>
    <w:p w14:paraId="07986E31" w14:textId="64054263" w:rsidR="00DC5DFA" w:rsidRPr="007436BD" w:rsidRDefault="00DC5DFA" w:rsidP="000260B2">
      <w:pPr>
        <w:spacing w:line="360" w:lineRule="auto"/>
        <w:jc w:val="both"/>
        <w:rPr>
          <w:rFonts w:ascii="Times New Roman" w:hAnsi="Times New Roman" w:cs="Times New Roman"/>
          <w:sz w:val="20"/>
          <w:szCs w:val="20"/>
        </w:rPr>
      </w:pPr>
      <w:r w:rsidRPr="007436BD">
        <w:rPr>
          <w:rFonts w:ascii="Times New Roman" w:hAnsi="Times New Roman" w:cs="Times New Roman"/>
          <w:sz w:val="20"/>
          <w:szCs w:val="20"/>
        </w:rPr>
        <w:t>We thank Moesgaard Museum for loaning the artefacts used throughout this study. We would also like to thank all illustrators for their time during this experiment. CSH and FR thank the Independent Research Fund Denmark for grant #610700059B and FR also gratefully acknowledges funding the European Research Council (grant agreement 817564 under the Horizon 2020 research and innovation programme). We also thank John McNabb for comments on earlier drafts of this paper.</w:t>
      </w:r>
    </w:p>
    <w:p w14:paraId="38D0ACE0" w14:textId="3884F035" w:rsidR="003B0CE0" w:rsidRPr="007436BD" w:rsidRDefault="003B0CE0" w:rsidP="000260B2">
      <w:pPr>
        <w:spacing w:line="360" w:lineRule="auto"/>
        <w:jc w:val="both"/>
        <w:rPr>
          <w:rFonts w:ascii="Times New Roman" w:hAnsi="Times New Roman" w:cs="Times New Roman"/>
          <w:sz w:val="20"/>
          <w:szCs w:val="20"/>
        </w:rPr>
      </w:pPr>
    </w:p>
    <w:p w14:paraId="5EFFEB22" w14:textId="2A840F26" w:rsidR="003B0CE0" w:rsidRDefault="003B0CE0" w:rsidP="000260B2">
      <w:pPr>
        <w:spacing w:line="360" w:lineRule="auto"/>
        <w:jc w:val="both"/>
        <w:rPr>
          <w:rFonts w:ascii="Times New Roman" w:hAnsi="Times New Roman" w:cs="Times New Roman"/>
          <w:b/>
          <w:bCs/>
          <w:sz w:val="20"/>
          <w:szCs w:val="20"/>
        </w:rPr>
      </w:pPr>
      <w:r w:rsidRPr="007436BD">
        <w:rPr>
          <w:rFonts w:ascii="Times New Roman" w:hAnsi="Times New Roman" w:cs="Times New Roman"/>
          <w:b/>
          <w:bCs/>
          <w:sz w:val="20"/>
          <w:szCs w:val="20"/>
        </w:rPr>
        <w:t>References</w:t>
      </w:r>
    </w:p>
    <w:p w14:paraId="5A871399" w14:textId="147036A2" w:rsidR="00841D4A" w:rsidRPr="00841D4A" w:rsidRDefault="004D7561"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00841D4A" w:rsidRPr="00841D4A">
        <w:rPr>
          <w:rFonts w:ascii="Times New Roman" w:hAnsi="Times New Roman" w:cs="Times New Roman"/>
          <w:noProof/>
          <w:sz w:val="20"/>
          <w:szCs w:val="24"/>
        </w:rPr>
        <w:t>Abel RL, Parfitt S, Ashton N, et al (2011) Digital preservation and dissemination of ancient lithic technology with modern micro-CT. Comput Graph 35:878–884. doi: 10.1016/j.cag.2011.03.001</w:t>
      </w:r>
    </w:p>
    <w:p w14:paraId="0B07AEE0"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Adams DC, Otárola-Castillo E (2013) Geomorph: An r package for the collection and analysis of geometric morphometric shape data. Methods Ecol Evol 4:393–399. doi: 10.1111/2041-210X.12035</w:t>
      </w:r>
    </w:p>
    <w:p w14:paraId="40CC7621"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lastRenderedPageBreak/>
        <w:t>Adams DC, Rohlf FJ, Slice DE (2004) Geometric morphometrics: Ten years of progress following the ‘revolution.’ Ital J Zool 71:5–16. doi: 10.1080/11250000409356545</w:t>
      </w:r>
    </w:p>
    <w:p w14:paraId="7EDCB703"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Addington LR (1986) Lithic illustration: drawing flaked stone artifacts for publication. Chicago and London: University of Chicago Press.</w:t>
      </w:r>
    </w:p>
    <w:p w14:paraId="7465E4EC" w14:textId="1C2F6BE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Adkins L, Adkins RA</w:t>
      </w:r>
      <w:r>
        <w:rPr>
          <w:rFonts w:ascii="Times New Roman" w:hAnsi="Times New Roman" w:cs="Times New Roman"/>
          <w:noProof/>
          <w:sz w:val="20"/>
          <w:szCs w:val="24"/>
        </w:rPr>
        <w:t xml:space="preserve"> (1989)</w:t>
      </w:r>
      <w:r w:rsidRPr="00841D4A">
        <w:rPr>
          <w:rFonts w:ascii="Times New Roman" w:hAnsi="Times New Roman" w:cs="Times New Roman"/>
          <w:noProof/>
          <w:sz w:val="20"/>
          <w:szCs w:val="24"/>
        </w:rPr>
        <w:t xml:space="preserve"> Archaeological Illustration. Cambridge: Cambridge University Press.</w:t>
      </w:r>
    </w:p>
    <w:p w14:paraId="040C353D"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Anderson MJ (2001) A new method for non-parametric multivariate analysis of variance. Austral Ecol 26:32–46. doi: 10.1046/j.1442-9993.2001.01070.x</w:t>
      </w:r>
    </w:p>
    <w:p w14:paraId="6363103E"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Arbour JH, Brown CM (2014) Incomplete specimens in geometric morphometric analyses. Methods Ecol Evol 5:16–26. doi: 10.1111/2041-210X.12128</w:t>
      </w:r>
    </w:p>
    <w:p w14:paraId="6A73055E"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Barker TM, Earwaker WJS, Lisle DA (1994) Accuracy of stereolithographic models of human anatomy. Australas Radiol 38:106–111. doi: 10.1111/j.1440-1673.1994.tb00146.x</w:t>
      </w:r>
    </w:p>
    <w:p w14:paraId="59A1E819"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Bates K, Falkingham P, Rarity F (2010) Application of high-resolution laser scanning and photogrammetric techniques to data acquisition, analysis and interpretation in palaeontology. Int Arch Photogramm Remote Sens Spat Inf Sci XXXVIII:68–73</w:t>
      </w:r>
    </w:p>
    <w:p w14:paraId="3351F813"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Birch T, Martinón-Torres M (2019) Shape as a measure of weapon standardisation: From metric to geometric morphometric analysis of the Iron Age ‘Havor’ lance from Southern Scandinavia. J Archaeol Sci 101:34–51. doi: 10.1016/j.jas.2018.11.002</w:t>
      </w:r>
    </w:p>
    <w:p w14:paraId="6AA6C771"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Bookstein FL (1989) Size and shape: A comment on semantics. Syst Biol 38:173–180. doi: 10.1093/sysbio/38.2.173</w:t>
      </w:r>
    </w:p>
    <w:p w14:paraId="1B3E3263"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Bookstein FL (1991) Morphometric tools for landmark data. Cambridge Univ Press Cambridge. doi: 10.1017/CBO9780511573064</w:t>
      </w:r>
    </w:p>
    <w:p w14:paraId="3C1FCEDD"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Bookstein FL (1997) Landmark methods for forms without landmarks: Morphometrics of group differences in outline shape. Med Image Anal 1:225–243. doi: 10.1016/S1361-8415(97)85012-8</w:t>
      </w:r>
    </w:p>
    <w:p w14:paraId="2B4FD864"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Bretzke K, Conard NJ (2012) Evaluating morphological variability in lithic assemblages using 3D models of stone artifacts. J Archaeol Sci 39:3741–3749. doi: 10.1016/j.jas.2012.06.039</w:t>
      </w:r>
    </w:p>
    <w:p w14:paraId="312D4195"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Bryant R (1986) Drawing for microfiche publication. Gloucester: Association of Archaeological Illustrators and Surveyors, Technical Paper No.7.</w:t>
      </w:r>
    </w:p>
    <w:p w14:paraId="3039AF05"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Buchanan B, Collard M (2010) A geometric morphometrics-based assessment of blade shape differences among Paleoindian projectile point types from western North America. J Archaeol Sci 37:350–359. doi: 10.1016/j.jas.2009.09.047</w:t>
      </w:r>
    </w:p>
    <w:p w14:paraId="2FFC2E01"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Cardillo M, Borrazzo K, Charlin J (2016) Environment, space, and morphological variation of projectile points in Patagonia (Southern South America). Quat Int 422:44–56. doi: 10.1016/j.quaint.2015.11.134</w:t>
      </w:r>
    </w:p>
    <w:p w14:paraId="787DB85F" w14:textId="71F325C4"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Cardillo M, Reyment R</w:t>
      </w:r>
      <w:r>
        <w:rPr>
          <w:rFonts w:ascii="Times New Roman" w:hAnsi="Times New Roman" w:cs="Times New Roman"/>
          <w:noProof/>
          <w:sz w:val="20"/>
          <w:szCs w:val="24"/>
        </w:rPr>
        <w:t>A</w:t>
      </w:r>
      <w:r w:rsidRPr="00841D4A">
        <w:rPr>
          <w:rFonts w:ascii="Times New Roman" w:hAnsi="Times New Roman" w:cs="Times New Roman"/>
          <w:noProof/>
          <w:sz w:val="20"/>
          <w:szCs w:val="24"/>
        </w:rPr>
        <w:t xml:space="preserve"> (2010) Some Applications of Geometric Morphometrics to Archaeology. In: </w:t>
      </w:r>
      <w:r w:rsidRPr="00841D4A">
        <w:rPr>
          <w:rFonts w:ascii="Times New Roman" w:hAnsi="Times New Roman" w:cs="Times New Roman"/>
          <w:noProof/>
          <w:sz w:val="20"/>
          <w:szCs w:val="24"/>
        </w:rPr>
        <w:lastRenderedPageBreak/>
        <w:t>Morphometric for Nonmorphometricians. pp 9–25</w:t>
      </w:r>
    </w:p>
    <w:p w14:paraId="0A1716D1"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Chacón MG, Détroit F, Coudenneau A, Moncel MH (2016) Morphometric assessment of convergent tool technology and function during the early middle Palaeolithic: The case of Payre, France. PLoS One 11:. doi: 10.1371/journal.pone.0155316</w:t>
      </w:r>
    </w:p>
    <w:p w14:paraId="32D2FE9B"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Charlin J, Cardillo M, Borrazzo K (2014) Spatial patterns in Late Holocene lithic projectile point technology of Tierra del Fuego (southern South America): Assessing size and shape changes. World Archaeol 46:78–100. doi: 10.1080/00438243.2014.890914</w:t>
      </w:r>
    </w:p>
    <w:p w14:paraId="637E605D"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Charlin J, González-José R (2018) Testing an ethnographic analogy through geometric morphometrics: A comparison between ethnographic arrows and archaeological projectile points from Late Holocene Fuego-Patagonia. J Anthropol Archaeol 51:159–172. doi: 10.1016/j.jaa.2018.06.008</w:t>
      </w:r>
    </w:p>
    <w:p w14:paraId="0243CABF"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Chase PG (1985) Illustrating lithic artifacts: I information for scientific illustrators. Newsl Lithic Technol 14:57–70</w:t>
      </w:r>
    </w:p>
    <w:p w14:paraId="7DC5B7A2"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Choi JY, Choi JH, Kim NK, et al (2002) Analysis of errors in medical rapid prototyping models. Int J Oral Maxillofac Surg 31:23–32. doi: 10.1054/ijom.2000.0135</w:t>
      </w:r>
    </w:p>
    <w:p w14:paraId="2522AF2D"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Clarkson C (2010) Regional diversity within the core technology of the howiesons poort techno-complex. In: Lycett S, Chauhan P (eds) New Perspectives on Old Stones: Analytical Approaches to Paleolithic Technologies. New York: Springer, pp 43–59</w:t>
      </w:r>
    </w:p>
    <w:p w14:paraId="3EA71C5A"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Costa AG (2010) A geometric morphometric assessment of plan shape in bone and stone acheulean bifaces from the Middle Pleistocene site of Castel di Guido, Latium, Italy. In: New Perspectives on Old Stones: Analytical Approaches to Paleolithic Technologies. pp 23–41</w:t>
      </w:r>
    </w:p>
    <w:p w14:paraId="2BF77BB8"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Courtenay LA, Maté-González MÁ, Aramendi J, et al (2018) Testing accuracy in 2D and 3D geometric morphometric methods for cut mark identification and classification. PeerJ 6:e5133. doi: 10.7717/peerj.5133</w:t>
      </w:r>
    </w:p>
    <w:p w14:paraId="5051FF36"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Curwen E (1939) Blunted axe-like implements. Proc Prehist Soc 5:196-201.</w:t>
      </w:r>
    </w:p>
    <w:p w14:paraId="74B88B63"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Dauvois M (1976) Precis de dessin dynamique et structural des industries lithiques prehistoriques. Perigueux: Pierre Fanlac</w:t>
      </w:r>
    </w:p>
    <w:p w14:paraId="66C84DD2"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Eerkens JW, Lipo CP (2005) Cultural transmission, copying errors, and the generation of variation in material culture and the archaeological record. J Anthropol Archaeol 24:316–334. doi: 10.1016/j.jaa.2005.08.001</w:t>
      </w:r>
    </w:p>
    <w:p w14:paraId="2D5E710B"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Evans J (1882) The Ancient Bronze Implements, Weapons and Ornaments of Great Britain and Ireland. London: Longmanns, Green, Reader and Dyer.</w:t>
      </w:r>
    </w:p>
    <w:p w14:paraId="1B238139"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Evin A, Souter T, Hulme-Beaman A, et al (2016) The use of close-range photogrammetry in zooarchaeology: Creating accurate 3D models of wolf crania to study dog domestication. J Archaeol Sci Reports 9:87–93. doi: 10.1016/j.jasrep.2016.06.028</w:t>
      </w:r>
    </w:p>
    <w:p w14:paraId="3C213376"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 xml:space="preserve">Falkingham P (2012) Acquisition of high resolution three-dimensional models using free, open-source, </w:t>
      </w:r>
      <w:r w:rsidRPr="00841D4A">
        <w:rPr>
          <w:rFonts w:ascii="Times New Roman" w:hAnsi="Times New Roman" w:cs="Times New Roman"/>
          <w:noProof/>
          <w:sz w:val="20"/>
          <w:szCs w:val="24"/>
        </w:rPr>
        <w:lastRenderedPageBreak/>
        <w:t>photogrammetric software. Palaeontol Electron 15:1T. doi: 10.26879/264</w:t>
      </w:r>
    </w:p>
    <w:p w14:paraId="60C001D8"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Forel B, Gabillot M, Monna F, et al (2009) Morphometry of Middle Bronze Age palstaves by Discrete Cosine Transform. J Archaeol Sci 36:721–729. doi: 10.1016/j.jas.2008.10.021</w:t>
      </w:r>
    </w:p>
    <w:p w14:paraId="41139C5A"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Goodall CR (1991) Procrustes Methods in the Statistical Analysis of Shape. J R Stat Soc Ser B 53:285–339. doi: 10.2307/2345744</w:t>
      </w:r>
    </w:p>
    <w:p w14:paraId="2861FD37"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Gower JC (1975) Generalized procrustes analysis. Psychometrika 40:33–51. doi: 10.1007/BF02291478</w:t>
      </w:r>
    </w:p>
    <w:p w14:paraId="523BFC9F"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Grosman L, Smikt O, Smilansky U (2008) On the application of 3-D scanning technology for the documentation and typology of lithic artifacts. J Archaeol Sci 35:3101–3110. doi: 10.1016/j.jas.2008.06.011</w:t>
      </w:r>
    </w:p>
    <w:p w14:paraId="62575134"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Gunz P, Mitteroecker P (2013) Semilandmarks: A method for quantifying curves and surfaces. Hystrix 24:. doi: 10.4404/hystrix-24.1-6292</w:t>
      </w:r>
    </w:p>
    <w:p w14:paraId="4AD311E1" w14:textId="77777777" w:rsidR="00841D4A" w:rsidRPr="00964FC4"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lang w:val="de-DE"/>
        </w:rPr>
      </w:pPr>
      <w:r w:rsidRPr="00841D4A">
        <w:rPr>
          <w:rFonts w:ascii="Times New Roman" w:hAnsi="Times New Roman" w:cs="Times New Roman"/>
          <w:noProof/>
          <w:sz w:val="20"/>
          <w:szCs w:val="24"/>
        </w:rPr>
        <w:t xml:space="preserve">Gunz P, Mitteroecker P, Bookstein FL (2005) Semilandmarks in Three Dimensions. </w:t>
      </w:r>
      <w:r w:rsidRPr="00964FC4">
        <w:rPr>
          <w:rFonts w:ascii="Times New Roman" w:hAnsi="Times New Roman" w:cs="Times New Roman"/>
          <w:noProof/>
          <w:sz w:val="20"/>
          <w:szCs w:val="24"/>
          <w:lang w:val="de-DE"/>
        </w:rPr>
        <w:t>In: Modern Morphometrics in Physical Anthropology. pp 73–98</w:t>
      </w:r>
    </w:p>
    <w:p w14:paraId="1E61C459" w14:textId="77777777" w:rsidR="00841D4A" w:rsidRPr="00964FC4"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lang w:val="de-DE"/>
        </w:rPr>
      </w:pPr>
      <w:r w:rsidRPr="00964FC4">
        <w:rPr>
          <w:rFonts w:ascii="Times New Roman" w:hAnsi="Times New Roman" w:cs="Times New Roman"/>
          <w:noProof/>
          <w:sz w:val="20"/>
          <w:szCs w:val="24"/>
          <w:lang w:val="de-DE"/>
        </w:rPr>
        <w:t>Hahn J (1992) Zeichnen von Stein- und Knochenartefakten, Archaeolog</w:t>
      </w:r>
    </w:p>
    <w:p w14:paraId="27B65B7B"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Hardaker T, Dunn S (2005) The Flip Test - a new statistical measure for quantifying symmetry in stone tools. Antiquity 79:http://antiquity.ac.uk/projgall/hardaker/index.htm</w:t>
      </w:r>
    </w:p>
    <w:p w14:paraId="19E04CA9"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Herzlinger G, Goren-Inbar N (2019) Do a few tools necessarily mean a few people? A techno-morphological approach to the question of group size at Gesher Benot Ya’aqov, Israel. J Hum Evol 128:45–58. doi: 10.1016/j.jhevol.2018.11.008</w:t>
      </w:r>
    </w:p>
    <w:p w14:paraId="4CE9B41A"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Herzlinger G, Goren-Inbar N, Grosman L (2017) A new method for 3D geometric morphometric shape analysis: The case study of handaxe knapping skill. J Archaeol Sci Reports 14:163–173. doi: 10.1016/j.jasrep.2017.05.013</w:t>
      </w:r>
    </w:p>
    <w:p w14:paraId="3CAF38F0"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Herzlinger G, Grosman L (2018) AGMT3-D: A software for 3-D landmarks-based geometric morphometric shape analysis of archaeological artifacts. PLoS One 13:. doi: 10.1371/journal.pone.0207890</w:t>
      </w:r>
    </w:p>
    <w:p w14:paraId="292833D1"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Hildebolt CF, Vannier MW (1988) Three‐dimensional measurement accuracy of skull surface landmarks. Am J Phys Anthropol 76:497–503. doi: 10.1002/ajpa.1330760409</w:t>
      </w:r>
    </w:p>
    <w:p w14:paraId="0658B099"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Hirst CS, White S, Smith SE (2018) Standardisation in 3D Geometric Morphometrics: Ethics, Ownership, and Methods. Archaeologies 14:272–298. doi: 10.1007/s11759-018-9349-7</w:t>
      </w:r>
    </w:p>
    <w:p w14:paraId="137B7EA1"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Hoggard CS, McNabb J, Cole JN (2019) The Application of Elliptic Fourier Analysis in Understanding Biface Shape and Symmetry Through the British Acheulean. J Paleolit Archaeol. doi: 10.1007/s41982-019-00024-6</w:t>
      </w:r>
    </w:p>
    <w:p w14:paraId="03B59DF0"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Inizan M-L, Reduron-Ballinger M, Roche H, Tixier J (1999) Technology and Terminology of Knapped Stone. Cercle de Recherches et d’Etudes Prehistoriques</w:t>
      </w:r>
    </w:p>
    <w:p w14:paraId="6978C38C"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 xml:space="preserve">Iovita R, McPherron SP (2011) The handaxe reloaded: A morphometric reassessment of Acheulian and Middle </w:t>
      </w:r>
      <w:r w:rsidRPr="00841D4A">
        <w:rPr>
          <w:rFonts w:ascii="Times New Roman" w:hAnsi="Times New Roman" w:cs="Times New Roman"/>
          <w:noProof/>
          <w:sz w:val="20"/>
          <w:szCs w:val="24"/>
        </w:rPr>
        <w:lastRenderedPageBreak/>
        <w:t>Paleolithic handaxes. J Hum Evol 61:61–74. doi: 10.1016/j.jhevol.2011.02.007</w:t>
      </w:r>
    </w:p>
    <w:p w14:paraId="58F2B703"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Iovita R, Tuvi-Arad I, Moncel MH, et al (2017) High handaxe symmetry at the beginning of the European Acheulian: The data from la Noira (France) in context. PLoS One 12:1–25. doi: 10.1371/journal.pone.0177063</w:t>
      </w:r>
    </w:p>
    <w:p w14:paraId="7263D02B"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Katz D, Friess M (2014) Technical note: 3D from standard digital photography of human crania - A preliminary assessment. Am J Phys Anthropol 154:152–158. doi: 10.1002/ajpa.22468</w:t>
      </w:r>
    </w:p>
    <w:p w14:paraId="7A35F8E7"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Kempe M, Lycett S, Mesoudi A (2012) An Experimental Test of the Accumulated Copying Error Model of Cultural Mutation for Acheulean Handaxe Size. PLoS One 7:. doi: 10.1371/journal.pone.0048333</w:t>
      </w:r>
    </w:p>
    <w:p w14:paraId="039ABCB8"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Kovarovic K, Aiello LC, Cardini A, Lockwood CA (2011) Discriminant function analyses in archaeology: Are classification rates too good to be true? J Archaeol Sci 38:3006–3018. doi: 10.1016/j.jas.2011.06.028</w:t>
      </w:r>
    </w:p>
    <w:p w14:paraId="624689A0"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Lin SCH, Douglass MJ, Holdaway SJ, Floyd B (2010) The application of 3D laser scanning technology to the assessment of ordinal and mechanical cortex quantification in lithic analysis. J Archaeol Sci 37:694–702. doi: 10.1016/j.jas.2009.10.030</w:t>
      </w:r>
    </w:p>
    <w:p w14:paraId="471AB476"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Lopes DM (2009) Drawing in a social science: Lithic illustration. Perspect Sci 17:5–25. doi: 10.1162/posc.2009.17.1.5</w:t>
      </w:r>
    </w:p>
    <w:p w14:paraId="6689FDF0"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Lycett SJ, von Cramon-Taubadel N, Foley RA (2006) A crossbeam co-ordinate caliper for the morphometric analysis of lithic nuclei: A description, test and empirical examples of application. J Archaeol Sci 33:847–861. doi: 10.1016/j.jas.2005.10.014</w:t>
      </w:r>
    </w:p>
    <w:p w14:paraId="3D1CE4CE" w14:textId="60FD15CE" w:rsid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MacLeod N (1999) Generalizing and Extending the Eigenshape Method of Shape Space Visualization and Analysis. Paleobiology 25:107–138. doi: 10.2307/2665995</w:t>
      </w:r>
    </w:p>
    <w:p w14:paraId="56DFCFAE" w14:textId="2832BA2C"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MacLeod N (2017) Morphometrics: history, development methods and prospects. Zool Syst 42:4–33. doi: 10.11865/zs.201702</w:t>
      </w:r>
    </w:p>
    <w:p w14:paraId="632F2AD6"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MacLeod N (2018) The quantitative assessment of archaeological artifact groups: Beyond geometric morphometrics. Quat Sci Rev 201:319–348. doi: 10.1016/j.quascirev.2018.08.024</w:t>
      </w:r>
    </w:p>
    <w:p w14:paraId="32CCE056"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MacLeod N, Benfield M, Culverhouse P (2010) Time to automate identification. Nature 467:154–155</w:t>
      </w:r>
    </w:p>
    <w:p w14:paraId="78C7210D"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Martínez-Carrillo AL, Lucena MJ, Fuertes JM, Ruiz A (2010) Morphometric analysis applied to the archaeological pottery of the valley of Guadalquivir. In: Lecture Notes in Earth Sciences. pp 307–323</w:t>
      </w:r>
    </w:p>
    <w:p w14:paraId="0A4BD973"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Martingell H (1980) Drawing flaked stone artefacts. Lithics J Lithic Stud Soc 1:8–10</w:t>
      </w:r>
    </w:p>
    <w:p w14:paraId="1AE1CFA5"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Martingell H (1981) Readable drawings – the order of flake removals. Lithics J Lithic Stud Soc 2:10–12</w:t>
      </w:r>
    </w:p>
    <w:p w14:paraId="63E7AFA0"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Martingell H (1982) Drawing worked stone: variations in line type for different raw materials. Lithics J Lithic Stud Soc 3:22–24</w:t>
      </w:r>
    </w:p>
    <w:p w14:paraId="4A49804A"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Martingell H (1983) Considerations for the illustration of large lithic assemblages. Lithics J Lithic Stud Soc 4:42–45</w:t>
      </w:r>
    </w:p>
    <w:p w14:paraId="00CB77B2"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lastRenderedPageBreak/>
        <w:t>Martingell H, Saville A (1988) The Illustration of Lithic Artefacts: A Guide to Drawing Stone Tools for Specialist Reports. Association of Archaeological Illustrators and Surveyors</w:t>
      </w:r>
    </w:p>
    <w:p w14:paraId="18BB8EDB"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Monna F, Jebrane A, Gabillot M, et al (2013) Morphometry of Middle Bronze Age palstaves. Part II - spatial distribution of shapes in two typological groups, implications for production and exportation. J Archaeol Sci 40:507–516. doi: 10.1016/j.jas.2012.06.029</w:t>
      </w:r>
    </w:p>
    <w:p w14:paraId="6E641AF5"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Mullin SK, Taylor PJ (2002) The e ects of parallax on geometric morphometric data. Comput Biol Med 32:455–464</w:t>
      </w:r>
    </w:p>
    <w:p w14:paraId="116B2593"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O’Higgins P (2000) The study of morphological variation in the hominid fossil record: Biology, landmarks and geometry. J. Anat. 197:103–120</w:t>
      </w:r>
    </w:p>
    <w:p w14:paraId="568D3E4F"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Oakley KP (1949) Man the tool-maker (1st edn.). London: The British Museum (Natural History).</w:t>
      </w:r>
    </w:p>
    <w:p w14:paraId="039C489A"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Oksanen J (2017) Vegan: ecological diversity. R Packag. Version 2.4-4</w:t>
      </w:r>
    </w:p>
    <w:p w14:paraId="32FEF0E0" w14:textId="25520833" w:rsid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Okumura M, Araujo AGM (2014) Long-term cultural stability in hunter-gatherers: A case study using traditional and geometric morphometric analysis of lithic stemmed bifacial points from Southern Brazil. J Archaeol Sci 45:59–71. doi: 10.1016/j.jas.2014.02.009</w:t>
      </w:r>
    </w:p>
    <w:p w14:paraId="57114014" w14:textId="22A5F48D"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Okumura M, Araujo AGM (2016) The Southern Divide: Testing morphological differences among bifacial points from southern and southeastern Brazil using geometric morphometrics. J Lithic Stud 3:. doi: 10.2218/jls.v3i1.1379</w:t>
      </w:r>
    </w:p>
    <w:p w14:paraId="796B9D29"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Okumura M, Araujo AGM (2019) Archaeology, biology, and borrowing: A critical examination of Geometric Morphometrics in Archaeology. J Archaeol Sci 101:149–158. doi: 10.1016/j.jas.2017.09.015</w:t>
      </w:r>
    </w:p>
    <w:p w14:paraId="30791B4B"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Pastoors A, Weniger G-C (2011) Graphical documentation of lithic artefacts: traditional hand craft versus 3-D mechanical recording. In: Macchiarelli R, Weniger G-C (eds) Pleistocene Databases: Acquisition, Storing, Sharing., Wissenscha</w:t>
      </w:r>
    </w:p>
    <w:p w14:paraId="3118C737"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Pérez-Pérez A, Alesan A, Roca L (1990) Measurement error: Inter-and Intraobserver Variability. An Empiric Study. Int J Anthropol 5:129–135. doi: 10.1007/BF02442082</w:t>
      </w:r>
    </w:p>
    <w:p w14:paraId="1E9F60F3"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Porter ST, Roussel M, Soressi M (2019) A Comparison of Châtelperronian and Protoaurignacian Core Technology Using Data Derived from 3D Models. J Comput Appl Archaeol 2:41–55. doi: 10.5334/jcaa.17</w:t>
      </w:r>
    </w:p>
    <w:p w14:paraId="63570731" w14:textId="2BE29FC7" w:rsidR="00841D4A" w:rsidRPr="00841D4A" w:rsidRDefault="00841D4A" w:rsidP="00D450AB">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R Development Core Team (201</w:t>
      </w:r>
      <w:r w:rsidR="00D450AB">
        <w:rPr>
          <w:rFonts w:ascii="Times New Roman" w:hAnsi="Times New Roman" w:cs="Times New Roman"/>
          <w:noProof/>
          <w:sz w:val="20"/>
          <w:szCs w:val="24"/>
        </w:rPr>
        <w:t>7</w:t>
      </w:r>
      <w:r w:rsidRPr="00841D4A">
        <w:rPr>
          <w:rFonts w:ascii="Times New Roman" w:hAnsi="Times New Roman" w:cs="Times New Roman"/>
          <w:noProof/>
          <w:sz w:val="20"/>
          <w:szCs w:val="24"/>
        </w:rPr>
        <w:t xml:space="preserve">) </w:t>
      </w:r>
      <w:r w:rsidR="00D450AB" w:rsidRPr="00D450AB">
        <w:rPr>
          <w:rFonts w:ascii="Times New Roman" w:hAnsi="Times New Roman" w:cs="Times New Roman"/>
          <w:noProof/>
          <w:sz w:val="20"/>
          <w:szCs w:val="24"/>
        </w:rPr>
        <w:t>R: A language and environment for statistical</w:t>
      </w:r>
      <w:r w:rsidR="00D450AB">
        <w:rPr>
          <w:rFonts w:ascii="Times New Roman" w:hAnsi="Times New Roman" w:cs="Times New Roman"/>
          <w:noProof/>
          <w:sz w:val="20"/>
          <w:szCs w:val="24"/>
        </w:rPr>
        <w:t xml:space="preserve"> </w:t>
      </w:r>
      <w:r w:rsidR="00D450AB" w:rsidRPr="00D450AB">
        <w:rPr>
          <w:rFonts w:ascii="Times New Roman" w:hAnsi="Times New Roman" w:cs="Times New Roman"/>
          <w:noProof/>
          <w:sz w:val="20"/>
          <w:szCs w:val="24"/>
        </w:rPr>
        <w:t>computing. R Foundation for Statistical Computing, Vienna, Austria.</w:t>
      </w:r>
      <w:r w:rsidR="00D450AB">
        <w:rPr>
          <w:rFonts w:ascii="Times New Roman" w:hAnsi="Times New Roman" w:cs="Times New Roman"/>
          <w:noProof/>
          <w:sz w:val="20"/>
          <w:szCs w:val="24"/>
        </w:rPr>
        <w:t xml:space="preserve"> </w:t>
      </w:r>
      <w:r w:rsidR="00D450AB" w:rsidRPr="00D450AB">
        <w:rPr>
          <w:rFonts w:ascii="Times New Roman" w:hAnsi="Times New Roman" w:cs="Times New Roman"/>
          <w:noProof/>
          <w:sz w:val="20"/>
          <w:szCs w:val="24"/>
        </w:rPr>
        <w:t>URL http://www.R-project.org/.</w:t>
      </w:r>
      <w:r w:rsidRPr="00841D4A">
        <w:rPr>
          <w:rFonts w:ascii="Times New Roman" w:hAnsi="Times New Roman" w:cs="Times New Roman"/>
          <w:noProof/>
          <w:sz w:val="20"/>
          <w:szCs w:val="24"/>
        </w:rPr>
        <w:t xml:space="preserve"> </w:t>
      </w:r>
    </w:p>
    <w:p w14:paraId="1CBBD67E"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Raczynski-Henk Y (2017) Drawing Lithic Artefacts. Sidestone Press</w:t>
      </w:r>
    </w:p>
    <w:p w14:paraId="6D2064A1"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Riede F, Pedersen JB (2018) Late Glacial Human Dispersals in Northern Europe and Disequilibrium Dynamics. Hum Ecol 46:621–632. doi: 10.1007/s10745-017-9964-8</w:t>
      </w:r>
    </w:p>
    <w:p w14:paraId="50BED036" w14:textId="05B2B6B8" w:rsidR="00D450AB" w:rsidRDefault="00D450AB" w:rsidP="00D450AB">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Rohlf FJ (1986) Relationships among eigenshape analysis, Fourier analysis, and analysis of coordinates. Math. Geol. 18:845–854</w:t>
      </w:r>
    </w:p>
    <w:p w14:paraId="0EC171EC" w14:textId="4E7A9BFB"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lastRenderedPageBreak/>
        <w:t>Rohlf FJ (2017) tpsUtil v.1.69. State Univ New York Stony Brook</w:t>
      </w:r>
    </w:p>
    <w:p w14:paraId="2E3C20E9" w14:textId="49C31036"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Rohlf FJ (201</w:t>
      </w:r>
      <w:r w:rsidR="00D450AB">
        <w:rPr>
          <w:rFonts w:ascii="Times New Roman" w:hAnsi="Times New Roman" w:cs="Times New Roman"/>
          <w:noProof/>
          <w:sz w:val="20"/>
          <w:szCs w:val="24"/>
        </w:rPr>
        <w:t>9</w:t>
      </w:r>
      <w:r w:rsidRPr="00841D4A">
        <w:rPr>
          <w:rFonts w:ascii="Times New Roman" w:hAnsi="Times New Roman" w:cs="Times New Roman"/>
          <w:noProof/>
          <w:sz w:val="20"/>
          <w:szCs w:val="24"/>
        </w:rPr>
        <w:t>) tpsDig2 v.2.27. State Univ New York Stony Brook</w:t>
      </w:r>
    </w:p>
    <w:p w14:paraId="1F870757"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Rohlf FJ, Slice D (1990) Extensions of the Procrustes Method for the Optimal Superimposition of Landmarks. Syst Zool 39:40. doi: 10.2307/2992207</w:t>
      </w:r>
    </w:p>
    <w:p w14:paraId="384B9514" w14:textId="55CC6551" w:rsidR="00001A15" w:rsidRDefault="00001A15"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001A15">
        <w:rPr>
          <w:rFonts w:ascii="Times New Roman" w:hAnsi="Times New Roman" w:cs="Times New Roman"/>
          <w:noProof/>
          <w:sz w:val="20"/>
          <w:szCs w:val="24"/>
        </w:rPr>
        <w:t>Saville A (2009) The illustration of Mesolithic artefacts and its contribution to the understanding of Mesolithic technology. In: McCartan S, Woodman PC, Schulting RJ, Warren G (eds) Mesolithic Horizons. Papers Presented at the Seventh International Conference on the Mesolithic in Europe, Belfast 2005. Volume 2. Oxbow, Oxford., pp 745–753</w:t>
      </w:r>
    </w:p>
    <w:p w14:paraId="1A3149F5" w14:textId="1C77BAF2"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Serwatka K (2015) Bifaces in plain sight: testing elliptical Fourier analysis in identifying reduction effects on Late Middle Palaeolithic bifacial tools. Litikum - a Kőkor Kerekasztal Folyóirata 3:13–25. doi: 10.1007/978-3-319-13945-6</w:t>
      </w:r>
    </w:p>
    <w:p w14:paraId="6FEEFC11"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Serwatka K (2018) What’s your point? Flexible projectile weapon system in the Central European Final Palaeolithic. The case of Swiderian points. J Archaeol Sci Reports 17:263–278. doi: 10.1016/j.jasrep.2017.10.048</w:t>
      </w:r>
    </w:p>
    <w:p w14:paraId="3E48FDA1"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Serwatka K, Riede F (2016) 2D geometric morphometric analysis casts doubt on the validity of large tanged points as cultural markers in the European Final Palaeolithic. J Archaeol Sci Reports 9:150–159. doi: 10.1016/j.jasrep.2016.07.018</w:t>
      </w:r>
    </w:p>
    <w:p w14:paraId="1136E13C"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Sholts SB, Stanford DJ, Flores LM, Wärmländer SKTS (2012) Flake scar patterns of Clovis points analyzed with a new digital morphometrics approach: Evidence for direct transmission of technological knowledge across early North America. J Archaeol Sci 39:3018–3026. doi: 10.1016/j.jas.2012.04.049</w:t>
      </w:r>
    </w:p>
    <w:p w14:paraId="016B62D0" w14:textId="3418654B"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Shott M</w:t>
      </w:r>
      <w:r w:rsidR="00D450AB">
        <w:rPr>
          <w:rFonts w:ascii="Times New Roman" w:hAnsi="Times New Roman" w:cs="Times New Roman"/>
          <w:noProof/>
          <w:sz w:val="20"/>
          <w:szCs w:val="24"/>
        </w:rPr>
        <w:t>J</w:t>
      </w:r>
      <w:r w:rsidRPr="00841D4A">
        <w:rPr>
          <w:rFonts w:ascii="Times New Roman" w:hAnsi="Times New Roman" w:cs="Times New Roman"/>
          <w:noProof/>
          <w:sz w:val="20"/>
          <w:szCs w:val="24"/>
        </w:rPr>
        <w:t xml:space="preserve"> (2014) Digitizing archaeology: A subtle revolution in analysis. World Archaeol 46:1–9. doi: 10.1080/00438243.2013.879046</w:t>
      </w:r>
    </w:p>
    <w:p w14:paraId="0FBA78E4"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Shott MJ, Trail BW (2016) Exploring New Approaches to Lithic Analysis: Laser Scanning and Geometric Morphometrics. Lithic Technol 35:195–220. doi: 10.1080/01977261.2010.11721090</w:t>
      </w:r>
    </w:p>
    <w:p w14:paraId="7FBC8690"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Slice DE (2007) Geometric Morphometrics. Annu Rev Anthropol 36:261–281. doi: 10.1146/annurev.anthro.34.081804.120613</w:t>
      </w:r>
    </w:p>
    <w:p w14:paraId="7E832F71"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Smith RA (1926) A guide to antiquities of the stone age (3rd edn.). London: The British Museum.</w:t>
      </w:r>
    </w:p>
    <w:p w14:paraId="09C004A8"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Smith RA (1931) The Sturge collection: an illustrated selection of flints from Britain bequeathed in 1919 by William Allen Sturge. London: The British Museum.</w:t>
      </w:r>
    </w:p>
    <w:p w14:paraId="267F4539"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Venables WN, Ripley BD (2002) Modern Applied Statistics with S. doi: 10.1007/978-0-387-21706-2</w:t>
      </w:r>
    </w:p>
    <w:p w14:paraId="7B8F6B47"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Waldron T, Rogers J (1991) Inter‐observer variation in coding osteoarthritis in human skeletal remains. Int J Osteoarchaeol 1:49–56. doi: 10.1002/oa.1390010107</w:t>
      </w:r>
    </w:p>
    <w:p w14:paraId="48137F40"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 xml:space="preserve">White M, Foulds F (2018) Symmetry is its own reward: on the character and significance of Acheulean handaxe </w:t>
      </w:r>
      <w:r w:rsidRPr="00841D4A">
        <w:rPr>
          <w:rFonts w:ascii="Times New Roman" w:hAnsi="Times New Roman" w:cs="Times New Roman"/>
          <w:noProof/>
          <w:sz w:val="20"/>
          <w:szCs w:val="24"/>
        </w:rPr>
        <w:lastRenderedPageBreak/>
        <w:t>symmetry in the Middle Pleistocene. Antiquity 92:304–319. doi: 10.15184/aqy.2018.35</w:t>
      </w:r>
    </w:p>
    <w:p w14:paraId="2F0588DA"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Wickham H (2016) tidyverse: Easily Install and Load “Tidyverse” Packages.</w:t>
      </w:r>
    </w:p>
    <w:p w14:paraId="025FDB6E"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Wilczek J, Monna F, Barral P, et al (2014) Morphometrics of Second Iron Age ceramics - strengths, weaknesses, and comparison with traditional typology. J Archaeol Sci 50:39–50. doi: 10.1016/j.jas.2014.05.033</w:t>
      </w:r>
    </w:p>
    <w:p w14:paraId="3271C256"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Wilczek J, Monna F, Gabillot M, et al (2015) Unsupervised model-based clustering for typological classification of Middle Bronze Age flanged axes. J Archaeol Sci Reports 3:381–391. doi: 10.1016/j.jasrep.2015.06.030</w:t>
      </w:r>
    </w:p>
    <w:p w14:paraId="513919A3"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szCs w:val="24"/>
        </w:rPr>
      </w:pPr>
      <w:r w:rsidRPr="00841D4A">
        <w:rPr>
          <w:rFonts w:ascii="Times New Roman" w:hAnsi="Times New Roman" w:cs="Times New Roman"/>
          <w:noProof/>
          <w:sz w:val="20"/>
          <w:szCs w:val="24"/>
        </w:rPr>
        <w:t>William R (2017) psych: Procedures for personality and psychological research (R package). October</w:t>
      </w:r>
    </w:p>
    <w:p w14:paraId="16995C22" w14:textId="77777777" w:rsidR="00841D4A" w:rsidRPr="00841D4A" w:rsidRDefault="00841D4A" w:rsidP="00841D4A">
      <w:pPr>
        <w:widowControl w:val="0"/>
        <w:autoSpaceDE w:val="0"/>
        <w:autoSpaceDN w:val="0"/>
        <w:adjustRightInd w:val="0"/>
        <w:spacing w:line="360" w:lineRule="auto"/>
        <w:ind w:left="480" w:hanging="480"/>
        <w:rPr>
          <w:rFonts w:ascii="Times New Roman" w:hAnsi="Times New Roman" w:cs="Times New Roman"/>
          <w:noProof/>
          <w:sz w:val="20"/>
        </w:rPr>
      </w:pPr>
      <w:r w:rsidRPr="00841D4A">
        <w:rPr>
          <w:rFonts w:ascii="Times New Roman" w:hAnsi="Times New Roman" w:cs="Times New Roman"/>
          <w:noProof/>
          <w:sz w:val="20"/>
          <w:szCs w:val="24"/>
        </w:rPr>
        <w:t>Zelditch ML, Swiderski DL, Sheets HD, Fink WL (2004) Introduction. Geom Morphometrics Biol. doi: 10.1016/b978-012778460-1/50003-x</w:t>
      </w:r>
    </w:p>
    <w:p w14:paraId="2745E52C" w14:textId="73B44A51" w:rsidR="004D7561" w:rsidRPr="004D7561" w:rsidRDefault="004D7561" w:rsidP="000260B2">
      <w:pPr>
        <w:spacing w:line="360" w:lineRule="auto"/>
        <w:jc w:val="both"/>
        <w:rPr>
          <w:rFonts w:ascii="Times New Roman" w:hAnsi="Times New Roman" w:cs="Times New Roman"/>
          <w:sz w:val="20"/>
          <w:szCs w:val="20"/>
        </w:rPr>
      </w:pPr>
      <w:r>
        <w:rPr>
          <w:rFonts w:ascii="Times New Roman" w:hAnsi="Times New Roman" w:cs="Times New Roman"/>
          <w:sz w:val="20"/>
          <w:szCs w:val="20"/>
        </w:rPr>
        <w:fldChar w:fldCharType="end"/>
      </w:r>
    </w:p>
    <w:sectPr w:rsidR="004D7561" w:rsidRPr="004D756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B0A8D" w14:textId="77777777" w:rsidR="00DF2916" w:rsidRDefault="00DF2916" w:rsidP="00A33810">
      <w:pPr>
        <w:spacing w:after="0" w:line="240" w:lineRule="auto"/>
      </w:pPr>
      <w:r>
        <w:separator/>
      </w:r>
    </w:p>
  </w:endnote>
  <w:endnote w:type="continuationSeparator" w:id="0">
    <w:p w14:paraId="412CEE95" w14:textId="77777777" w:rsidR="00DF2916" w:rsidRDefault="00DF2916" w:rsidP="00A3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282753"/>
      <w:docPartObj>
        <w:docPartGallery w:val="Page Numbers (Bottom of Page)"/>
        <w:docPartUnique/>
      </w:docPartObj>
    </w:sdtPr>
    <w:sdtEndPr>
      <w:rPr>
        <w:rFonts w:ascii="Times New Roman" w:hAnsi="Times New Roman" w:cs="Times New Roman"/>
        <w:noProof/>
        <w:sz w:val="20"/>
        <w:szCs w:val="20"/>
      </w:rPr>
    </w:sdtEndPr>
    <w:sdtContent>
      <w:p w14:paraId="7D0DD635" w14:textId="30CB6B69" w:rsidR="00CB4AB0" w:rsidRPr="00A33810" w:rsidRDefault="00CB4AB0">
        <w:pPr>
          <w:pStyle w:val="Footer"/>
          <w:jc w:val="center"/>
          <w:rPr>
            <w:rFonts w:ascii="Times New Roman" w:hAnsi="Times New Roman" w:cs="Times New Roman"/>
            <w:sz w:val="20"/>
            <w:szCs w:val="20"/>
          </w:rPr>
        </w:pPr>
        <w:r w:rsidRPr="00A33810">
          <w:rPr>
            <w:rFonts w:ascii="Times New Roman" w:hAnsi="Times New Roman" w:cs="Times New Roman"/>
            <w:sz w:val="20"/>
            <w:szCs w:val="20"/>
          </w:rPr>
          <w:fldChar w:fldCharType="begin"/>
        </w:r>
        <w:r w:rsidRPr="00A33810">
          <w:rPr>
            <w:rFonts w:ascii="Times New Roman" w:hAnsi="Times New Roman" w:cs="Times New Roman"/>
            <w:sz w:val="20"/>
            <w:szCs w:val="20"/>
          </w:rPr>
          <w:instrText xml:space="preserve"> PAGE   \* MERGEFORMAT </w:instrText>
        </w:r>
        <w:r w:rsidRPr="00A33810">
          <w:rPr>
            <w:rFonts w:ascii="Times New Roman" w:hAnsi="Times New Roman" w:cs="Times New Roman"/>
            <w:sz w:val="20"/>
            <w:szCs w:val="20"/>
          </w:rPr>
          <w:fldChar w:fldCharType="separate"/>
        </w:r>
        <w:r w:rsidR="00436C6C">
          <w:rPr>
            <w:rFonts w:ascii="Times New Roman" w:hAnsi="Times New Roman" w:cs="Times New Roman"/>
            <w:noProof/>
            <w:sz w:val="20"/>
            <w:szCs w:val="20"/>
          </w:rPr>
          <w:t>3</w:t>
        </w:r>
        <w:r w:rsidRPr="00A33810">
          <w:rPr>
            <w:rFonts w:ascii="Times New Roman" w:hAnsi="Times New Roman" w:cs="Times New Roman"/>
            <w:noProof/>
            <w:sz w:val="20"/>
            <w:szCs w:val="20"/>
          </w:rPr>
          <w:fldChar w:fldCharType="end"/>
        </w:r>
      </w:p>
    </w:sdtContent>
  </w:sdt>
  <w:p w14:paraId="16DFB275" w14:textId="77777777" w:rsidR="00CB4AB0" w:rsidRDefault="00CB4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47BD7" w14:textId="77777777" w:rsidR="00DF2916" w:rsidRDefault="00DF2916" w:rsidP="00A33810">
      <w:pPr>
        <w:spacing w:after="0" w:line="240" w:lineRule="auto"/>
      </w:pPr>
      <w:r>
        <w:separator/>
      </w:r>
    </w:p>
  </w:footnote>
  <w:footnote w:type="continuationSeparator" w:id="0">
    <w:p w14:paraId="4CC24E04" w14:textId="77777777" w:rsidR="00DF2916" w:rsidRDefault="00DF2916" w:rsidP="00A33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23374"/>
    <w:multiLevelType w:val="hybridMultilevel"/>
    <w:tmpl w:val="563E02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202D72"/>
    <w:multiLevelType w:val="hybridMultilevel"/>
    <w:tmpl w:val="6CD0F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an Hoggard">
    <w15:presenceInfo w15:providerId="Windows Live" w15:userId="a96a278648ce1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C50"/>
    <w:rsid w:val="00001A15"/>
    <w:rsid w:val="00005672"/>
    <w:rsid w:val="00010524"/>
    <w:rsid w:val="0001579F"/>
    <w:rsid w:val="00021FFF"/>
    <w:rsid w:val="000260B2"/>
    <w:rsid w:val="00030F75"/>
    <w:rsid w:val="00035AD4"/>
    <w:rsid w:val="000514B7"/>
    <w:rsid w:val="00067D55"/>
    <w:rsid w:val="00093381"/>
    <w:rsid w:val="000F39B3"/>
    <w:rsid w:val="000F54B0"/>
    <w:rsid w:val="00107204"/>
    <w:rsid w:val="00110D4F"/>
    <w:rsid w:val="00113A35"/>
    <w:rsid w:val="00117726"/>
    <w:rsid w:val="00124A5E"/>
    <w:rsid w:val="0018118E"/>
    <w:rsid w:val="00196CDB"/>
    <w:rsid w:val="001F0CD0"/>
    <w:rsid w:val="00215F44"/>
    <w:rsid w:val="00221BB6"/>
    <w:rsid w:val="002403D4"/>
    <w:rsid w:val="00242E06"/>
    <w:rsid w:val="0026586E"/>
    <w:rsid w:val="00280E02"/>
    <w:rsid w:val="00290332"/>
    <w:rsid w:val="002B6E32"/>
    <w:rsid w:val="002C2319"/>
    <w:rsid w:val="002C60C0"/>
    <w:rsid w:val="002C70FB"/>
    <w:rsid w:val="002E6A32"/>
    <w:rsid w:val="002F635A"/>
    <w:rsid w:val="0033128C"/>
    <w:rsid w:val="00341274"/>
    <w:rsid w:val="00347BE3"/>
    <w:rsid w:val="00361CB7"/>
    <w:rsid w:val="00370E6A"/>
    <w:rsid w:val="003964C0"/>
    <w:rsid w:val="003B004F"/>
    <w:rsid w:val="003B0CE0"/>
    <w:rsid w:val="003D537E"/>
    <w:rsid w:val="003D7A20"/>
    <w:rsid w:val="003D7B34"/>
    <w:rsid w:val="003F3831"/>
    <w:rsid w:val="004006FC"/>
    <w:rsid w:val="00411A10"/>
    <w:rsid w:val="00424A0A"/>
    <w:rsid w:val="00427EE3"/>
    <w:rsid w:val="00432CE8"/>
    <w:rsid w:val="00436C6C"/>
    <w:rsid w:val="00466070"/>
    <w:rsid w:val="00474288"/>
    <w:rsid w:val="0047562A"/>
    <w:rsid w:val="00496DB2"/>
    <w:rsid w:val="004D05E9"/>
    <w:rsid w:val="004D293C"/>
    <w:rsid w:val="004D7561"/>
    <w:rsid w:val="004E03D8"/>
    <w:rsid w:val="00532A52"/>
    <w:rsid w:val="00557525"/>
    <w:rsid w:val="00564B03"/>
    <w:rsid w:val="00571689"/>
    <w:rsid w:val="00590B8C"/>
    <w:rsid w:val="005A6BE0"/>
    <w:rsid w:val="005C7BEF"/>
    <w:rsid w:val="005D22D5"/>
    <w:rsid w:val="005E058C"/>
    <w:rsid w:val="005F2404"/>
    <w:rsid w:val="00654CCD"/>
    <w:rsid w:val="0066252D"/>
    <w:rsid w:val="006A101B"/>
    <w:rsid w:val="006B0593"/>
    <w:rsid w:val="006B6E47"/>
    <w:rsid w:val="006D6314"/>
    <w:rsid w:val="006F3063"/>
    <w:rsid w:val="007103AA"/>
    <w:rsid w:val="00713C50"/>
    <w:rsid w:val="0071497D"/>
    <w:rsid w:val="00726908"/>
    <w:rsid w:val="00735BB4"/>
    <w:rsid w:val="00736206"/>
    <w:rsid w:val="007436BD"/>
    <w:rsid w:val="0074617D"/>
    <w:rsid w:val="007726D7"/>
    <w:rsid w:val="007735A6"/>
    <w:rsid w:val="007A3AB3"/>
    <w:rsid w:val="007C0B8F"/>
    <w:rsid w:val="007C4A69"/>
    <w:rsid w:val="007C56AF"/>
    <w:rsid w:val="007D0A31"/>
    <w:rsid w:val="007D7CF8"/>
    <w:rsid w:val="007E100D"/>
    <w:rsid w:val="007E197F"/>
    <w:rsid w:val="007F3965"/>
    <w:rsid w:val="008058D2"/>
    <w:rsid w:val="00820647"/>
    <w:rsid w:val="00831826"/>
    <w:rsid w:val="00841D4A"/>
    <w:rsid w:val="008567F7"/>
    <w:rsid w:val="00872331"/>
    <w:rsid w:val="00876716"/>
    <w:rsid w:val="008821D7"/>
    <w:rsid w:val="00891AF5"/>
    <w:rsid w:val="008F529F"/>
    <w:rsid w:val="008F5D05"/>
    <w:rsid w:val="009305B5"/>
    <w:rsid w:val="00942A41"/>
    <w:rsid w:val="0094459E"/>
    <w:rsid w:val="009551E7"/>
    <w:rsid w:val="00962714"/>
    <w:rsid w:val="00964FC4"/>
    <w:rsid w:val="009776A7"/>
    <w:rsid w:val="00982146"/>
    <w:rsid w:val="009A147C"/>
    <w:rsid w:val="009A2A20"/>
    <w:rsid w:val="009A5595"/>
    <w:rsid w:val="009A6228"/>
    <w:rsid w:val="009B6712"/>
    <w:rsid w:val="009C38C5"/>
    <w:rsid w:val="009D7EA6"/>
    <w:rsid w:val="00A11149"/>
    <w:rsid w:val="00A33810"/>
    <w:rsid w:val="00A677CF"/>
    <w:rsid w:val="00A809F3"/>
    <w:rsid w:val="00A860B8"/>
    <w:rsid w:val="00AB6D03"/>
    <w:rsid w:val="00AD263F"/>
    <w:rsid w:val="00AD29FA"/>
    <w:rsid w:val="00B23A5C"/>
    <w:rsid w:val="00B36E89"/>
    <w:rsid w:val="00B76B5B"/>
    <w:rsid w:val="00BA3D18"/>
    <w:rsid w:val="00BE2C9F"/>
    <w:rsid w:val="00BF55F8"/>
    <w:rsid w:val="00C04091"/>
    <w:rsid w:val="00C07FCF"/>
    <w:rsid w:val="00C16241"/>
    <w:rsid w:val="00C27F5F"/>
    <w:rsid w:val="00C67906"/>
    <w:rsid w:val="00C8577E"/>
    <w:rsid w:val="00CB4AB0"/>
    <w:rsid w:val="00CC663F"/>
    <w:rsid w:val="00CE6C38"/>
    <w:rsid w:val="00CF01D8"/>
    <w:rsid w:val="00CF6DA1"/>
    <w:rsid w:val="00D01B8D"/>
    <w:rsid w:val="00D17C6B"/>
    <w:rsid w:val="00D21847"/>
    <w:rsid w:val="00D3223E"/>
    <w:rsid w:val="00D32633"/>
    <w:rsid w:val="00D40095"/>
    <w:rsid w:val="00D450AB"/>
    <w:rsid w:val="00D45A67"/>
    <w:rsid w:val="00D61267"/>
    <w:rsid w:val="00D6771C"/>
    <w:rsid w:val="00D8524A"/>
    <w:rsid w:val="00DA00BD"/>
    <w:rsid w:val="00DB1D66"/>
    <w:rsid w:val="00DB657C"/>
    <w:rsid w:val="00DC2911"/>
    <w:rsid w:val="00DC4C69"/>
    <w:rsid w:val="00DC5D16"/>
    <w:rsid w:val="00DC5DFA"/>
    <w:rsid w:val="00DD6536"/>
    <w:rsid w:val="00DF0D38"/>
    <w:rsid w:val="00DF2916"/>
    <w:rsid w:val="00E02384"/>
    <w:rsid w:val="00E069D5"/>
    <w:rsid w:val="00E1387C"/>
    <w:rsid w:val="00E14792"/>
    <w:rsid w:val="00E25565"/>
    <w:rsid w:val="00E62E9A"/>
    <w:rsid w:val="00E719E6"/>
    <w:rsid w:val="00E84465"/>
    <w:rsid w:val="00EC7D78"/>
    <w:rsid w:val="00ED1219"/>
    <w:rsid w:val="00ED3997"/>
    <w:rsid w:val="00F35FB5"/>
    <w:rsid w:val="00F56D14"/>
    <w:rsid w:val="00F672B1"/>
    <w:rsid w:val="00FB5653"/>
    <w:rsid w:val="00FB680D"/>
    <w:rsid w:val="00FC2268"/>
    <w:rsid w:val="00FD221A"/>
    <w:rsid w:val="00FD6AF1"/>
    <w:rsid w:val="00FE1885"/>
    <w:rsid w:val="00FE5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8972D"/>
  <w15:chartTrackingRefBased/>
  <w15:docId w15:val="{26DB5B39-62B0-42DF-BEAC-D7229642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810"/>
    <w:rPr>
      <w:color w:val="0563C1" w:themeColor="hyperlink"/>
      <w:u w:val="single"/>
    </w:rPr>
  </w:style>
  <w:style w:type="character" w:customStyle="1" w:styleId="UnresolvedMention1">
    <w:name w:val="Unresolved Mention1"/>
    <w:basedOn w:val="DefaultParagraphFont"/>
    <w:uiPriority w:val="99"/>
    <w:semiHidden/>
    <w:unhideWhenUsed/>
    <w:rsid w:val="00A33810"/>
    <w:rPr>
      <w:color w:val="605E5C"/>
      <w:shd w:val="clear" w:color="auto" w:fill="E1DFDD"/>
    </w:rPr>
  </w:style>
  <w:style w:type="paragraph" w:styleId="Header">
    <w:name w:val="header"/>
    <w:basedOn w:val="Normal"/>
    <w:link w:val="HeaderChar"/>
    <w:uiPriority w:val="99"/>
    <w:unhideWhenUsed/>
    <w:rsid w:val="00A33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810"/>
  </w:style>
  <w:style w:type="paragraph" w:styleId="Footer">
    <w:name w:val="footer"/>
    <w:basedOn w:val="Normal"/>
    <w:link w:val="FooterChar"/>
    <w:uiPriority w:val="99"/>
    <w:unhideWhenUsed/>
    <w:rsid w:val="00A33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810"/>
  </w:style>
  <w:style w:type="paragraph" w:styleId="ListParagraph">
    <w:name w:val="List Paragraph"/>
    <w:basedOn w:val="Normal"/>
    <w:uiPriority w:val="34"/>
    <w:qFormat/>
    <w:rsid w:val="006F3063"/>
    <w:pPr>
      <w:ind w:left="720"/>
      <w:contextualSpacing/>
    </w:pPr>
  </w:style>
  <w:style w:type="character" w:styleId="CommentReference">
    <w:name w:val="annotation reference"/>
    <w:basedOn w:val="DefaultParagraphFont"/>
    <w:uiPriority w:val="99"/>
    <w:semiHidden/>
    <w:unhideWhenUsed/>
    <w:rsid w:val="005D22D5"/>
    <w:rPr>
      <w:sz w:val="16"/>
      <w:szCs w:val="16"/>
    </w:rPr>
  </w:style>
  <w:style w:type="paragraph" w:styleId="CommentText">
    <w:name w:val="annotation text"/>
    <w:basedOn w:val="Normal"/>
    <w:link w:val="CommentTextChar"/>
    <w:uiPriority w:val="99"/>
    <w:semiHidden/>
    <w:unhideWhenUsed/>
    <w:rsid w:val="005D22D5"/>
    <w:pPr>
      <w:spacing w:line="240" w:lineRule="auto"/>
    </w:pPr>
    <w:rPr>
      <w:sz w:val="20"/>
      <w:szCs w:val="20"/>
    </w:rPr>
  </w:style>
  <w:style w:type="character" w:customStyle="1" w:styleId="CommentTextChar">
    <w:name w:val="Comment Text Char"/>
    <w:basedOn w:val="DefaultParagraphFont"/>
    <w:link w:val="CommentText"/>
    <w:uiPriority w:val="99"/>
    <w:semiHidden/>
    <w:rsid w:val="005D22D5"/>
    <w:rPr>
      <w:sz w:val="20"/>
      <w:szCs w:val="20"/>
    </w:rPr>
  </w:style>
  <w:style w:type="paragraph" w:styleId="CommentSubject">
    <w:name w:val="annotation subject"/>
    <w:basedOn w:val="CommentText"/>
    <w:next w:val="CommentText"/>
    <w:link w:val="CommentSubjectChar"/>
    <w:uiPriority w:val="99"/>
    <w:semiHidden/>
    <w:unhideWhenUsed/>
    <w:rsid w:val="005D22D5"/>
    <w:rPr>
      <w:b/>
      <w:bCs/>
    </w:rPr>
  </w:style>
  <w:style w:type="character" w:customStyle="1" w:styleId="CommentSubjectChar">
    <w:name w:val="Comment Subject Char"/>
    <w:basedOn w:val="CommentTextChar"/>
    <w:link w:val="CommentSubject"/>
    <w:uiPriority w:val="99"/>
    <w:semiHidden/>
    <w:rsid w:val="005D22D5"/>
    <w:rPr>
      <w:b/>
      <w:bCs/>
      <w:sz w:val="20"/>
      <w:szCs w:val="20"/>
    </w:rPr>
  </w:style>
  <w:style w:type="paragraph" w:styleId="BalloonText">
    <w:name w:val="Balloon Text"/>
    <w:basedOn w:val="Normal"/>
    <w:link w:val="BalloonTextChar"/>
    <w:uiPriority w:val="99"/>
    <w:semiHidden/>
    <w:unhideWhenUsed/>
    <w:rsid w:val="005D22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2D5"/>
    <w:rPr>
      <w:rFonts w:ascii="Segoe UI" w:hAnsi="Segoe UI" w:cs="Segoe UI"/>
      <w:sz w:val="18"/>
      <w:szCs w:val="18"/>
    </w:rPr>
  </w:style>
  <w:style w:type="character" w:customStyle="1" w:styleId="UnresolvedMention2">
    <w:name w:val="Unresolved Mention2"/>
    <w:basedOn w:val="DefaultParagraphFont"/>
    <w:uiPriority w:val="99"/>
    <w:semiHidden/>
    <w:unhideWhenUsed/>
    <w:rsid w:val="00280E02"/>
    <w:rPr>
      <w:color w:val="605E5C"/>
      <w:shd w:val="clear" w:color="auto" w:fill="E1DFDD"/>
    </w:rPr>
  </w:style>
  <w:style w:type="paragraph" w:styleId="FootnoteText">
    <w:name w:val="footnote text"/>
    <w:basedOn w:val="Normal"/>
    <w:link w:val="FootnoteTextChar"/>
    <w:uiPriority w:val="99"/>
    <w:semiHidden/>
    <w:unhideWhenUsed/>
    <w:rsid w:val="00DC4C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4C69"/>
    <w:rPr>
      <w:sz w:val="20"/>
      <w:szCs w:val="20"/>
    </w:rPr>
  </w:style>
  <w:style w:type="character" w:styleId="FootnoteReference">
    <w:name w:val="footnote reference"/>
    <w:basedOn w:val="DefaultParagraphFont"/>
    <w:uiPriority w:val="99"/>
    <w:semiHidden/>
    <w:unhideWhenUsed/>
    <w:rsid w:val="00DC4C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67859">
      <w:bodyDiv w:val="1"/>
      <w:marLeft w:val="0"/>
      <w:marRight w:val="0"/>
      <w:marTop w:val="0"/>
      <w:marBottom w:val="0"/>
      <w:divBdr>
        <w:top w:val="none" w:sz="0" w:space="0" w:color="auto"/>
        <w:left w:val="none" w:sz="0" w:space="0" w:color="auto"/>
        <w:bottom w:val="none" w:sz="0" w:space="0" w:color="auto"/>
        <w:right w:val="none" w:sz="0" w:space="0" w:color="auto"/>
      </w:divBdr>
    </w:div>
    <w:div w:id="387076789">
      <w:bodyDiv w:val="1"/>
      <w:marLeft w:val="0"/>
      <w:marRight w:val="0"/>
      <w:marTop w:val="0"/>
      <w:marBottom w:val="0"/>
      <w:divBdr>
        <w:top w:val="none" w:sz="0" w:space="0" w:color="auto"/>
        <w:left w:val="none" w:sz="0" w:space="0" w:color="auto"/>
        <w:bottom w:val="none" w:sz="0" w:space="0" w:color="auto"/>
        <w:right w:val="none" w:sz="0" w:space="0" w:color="auto"/>
      </w:divBdr>
      <w:divsChild>
        <w:div w:id="1263762004">
          <w:marLeft w:val="480"/>
          <w:marRight w:val="0"/>
          <w:marTop w:val="0"/>
          <w:marBottom w:val="0"/>
          <w:divBdr>
            <w:top w:val="none" w:sz="0" w:space="0" w:color="auto"/>
            <w:left w:val="none" w:sz="0" w:space="0" w:color="auto"/>
            <w:bottom w:val="none" w:sz="0" w:space="0" w:color="auto"/>
            <w:right w:val="none" w:sz="0" w:space="0" w:color="auto"/>
          </w:divBdr>
          <w:divsChild>
            <w:div w:id="1987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6655">
      <w:bodyDiv w:val="1"/>
      <w:marLeft w:val="0"/>
      <w:marRight w:val="0"/>
      <w:marTop w:val="0"/>
      <w:marBottom w:val="0"/>
      <w:divBdr>
        <w:top w:val="none" w:sz="0" w:space="0" w:color="auto"/>
        <w:left w:val="none" w:sz="0" w:space="0" w:color="auto"/>
        <w:bottom w:val="none" w:sz="0" w:space="0" w:color="auto"/>
        <w:right w:val="none" w:sz="0" w:space="0" w:color="auto"/>
      </w:divBdr>
      <w:divsChild>
        <w:div w:id="1753964091">
          <w:marLeft w:val="480"/>
          <w:marRight w:val="0"/>
          <w:marTop w:val="0"/>
          <w:marBottom w:val="0"/>
          <w:divBdr>
            <w:top w:val="none" w:sz="0" w:space="0" w:color="auto"/>
            <w:left w:val="none" w:sz="0" w:space="0" w:color="auto"/>
            <w:bottom w:val="none" w:sz="0" w:space="0" w:color="auto"/>
            <w:right w:val="none" w:sz="0" w:space="0" w:color="auto"/>
          </w:divBdr>
          <w:divsChild>
            <w:div w:id="3445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70773">
      <w:bodyDiv w:val="1"/>
      <w:marLeft w:val="0"/>
      <w:marRight w:val="0"/>
      <w:marTop w:val="0"/>
      <w:marBottom w:val="0"/>
      <w:divBdr>
        <w:top w:val="none" w:sz="0" w:space="0" w:color="auto"/>
        <w:left w:val="none" w:sz="0" w:space="0" w:color="auto"/>
        <w:bottom w:val="none" w:sz="0" w:space="0" w:color="auto"/>
        <w:right w:val="none" w:sz="0" w:space="0" w:color="auto"/>
      </w:divBdr>
    </w:div>
    <w:div w:id="1478180089">
      <w:bodyDiv w:val="1"/>
      <w:marLeft w:val="0"/>
      <w:marRight w:val="0"/>
      <w:marTop w:val="0"/>
      <w:marBottom w:val="0"/>
      <w:divBdr>
        <w:top w:val="none" w:sz="0" w:space="0" w:color="auto"/>
        <w:left w:val="none" w:sz="0" w:space="0" w:color="auto"/>
        <w:bottom w:val="none" w:sz="0" w:space="0" w:color="auto"/>
        <w:right w:val="none" w:sz="0" w:space="0" w:color="auto"/>
      </w:divBdr>
    </w:div>
    <w:div w:id="165945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Hoggard@soton.ac.uk"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osf.io/xtghn/" TargetMode="External"/><Relationship Id="rId4" Type="http://schemas.openxmlformats.org/officeDocument/2006/relationships/settings" Target="settings.xml"/><Relationship Id="rId9" Type="http://schemas.openxmlformats.org/officeDocument/2006/relationships/hyperlink" Target="https://www.archaeologists.net/groups/graph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E75EC-5D82-4108-BD61-8004B9708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19</Pages>
  <Words>42798</Words>
  <Characters>243950</Characters>
  <Application>Microsoft Office Word</Application>
  <DocSecurity>0</DocSecurity>
  <Lines>2032</Lines>
  <Paragraphs>572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Hoggard</dc:creator>
  <cp:keywords/>
  <dc:description/>
  <cp:lastModifiedBy>Christian Hoggard</cp:lastModifiedBy>
  <cp:revision>10</cp:revision>
  <dcterms:created xsi:type="dcterms:W3CDTF">2019-08-27T09:35:00Z</dcterms:created>
  <dcterms:modified xsi:type="dcterms:W3CDTF">2019-11-01T16:00:00Z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http://www.zotero.org/styles/archaeological-and-anthropological-sciences</vt:lpwstr>
  </property>
  <property fmtid="{D5CDD505-2E9C-101B-9397-08002B2CF9AE}" pid="11" name="Mendeley Recent Style Name 4_1">
    <vt:lpwstr>Archaeological and Anthropological Sciences</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http://www.zotero.org/styles/elsevier-harvard2</vt:lpwstr>
  </property>
  <property fmtid="{D5CDD505-2E9C-101B-9397-08002B2CF9AE}" pid="17" name="Mendeley Recent Style Name 7_1">
    <vt:lpwstr>Elsevier - Harvard 2</vt:lpwstr>
  </property>
  <property fmtid="{D5CDD505-2E9C-101B-9397-08002B2CF9AE}" pid="18" name="Mendeley Recent Style Id 8_1">
    <vt:lpwstr>http://www.zotero.org/styles/journal-of-archaeological-method-and-theory</vt:lpwstr>
  </property>
  <property fmtid="{D5CDD505-2E9C-101B-9397-08002B2CF9AE}" pid="19" name="Mendeley Recent Style Name 8_1">
    <vt:lpwstr>Journal of Archaeological Method and Theory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1bdaf03f-35a2-3f6d-988c-16799873b24a</vt:lpwstr>
  </property>
  <property fmtid="{D5CDD505-2E9C-101B-9397-08002B2CF9AE}" pid="24" name="Mendeley Citation Style_1">
    <vt:lpwstr>http://www.zotero.org/styles/archaeological-and-anthropological-sciences</vt:lpwstr>
  </property>
</Properties>
</file>